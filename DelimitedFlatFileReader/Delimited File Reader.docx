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76" w:rsidRDefault="008D7476" w:rsidP="008D7476">
      <w:pPr>
        <w:pStyle w:val="Title"/>
      </w:pPr>
      <w:r>
        <w:t>Delimited File Reader</w:t>
      </w:r>
    </w:p>
    <w:p w:rsidR="008D7476" w:rsidRDefault="008D7476" w:rsidP="008D7476"/>
    <w:p w:rsidR="008D7476" w:rsidRDefault="008D7476" w:rsidP="008D7476">
      <w:r>
        <w:t xml:space="preserve">Delimited File Reader is </w:t>
      </w:r>
      <w:r w:rsidR="00085632">
        <w:t xml:space="preserve">an </w:t>
      </w:r>
      <w:r>
        <w:t xml:space="preserve">SSIS </w:t>
      </w:r>
      <w:r w:rsidR="00CB5CF6">
        <w:t>source component</w:t>
      </w:r>
      <w:r>
        <w:t xml:space="preserve"> capable of parsing delimited flat files and loading them into SSIS data flows. The main difference between this parser and the one used by the Flat File source is </w:t>
      </w:r>
      <w:ins w:id="0" w:author="Carla Sabotta" w:date="2008-08-06T14:09:00Z">
        <w:r w:rsidR="00EB1288">
          <w:t xml:space="preserve">the </w:t>
        </w:r>
      </w:ins>
      <w:r>
        <w:t xml:space="preserve">ability to parse rows first and </w:t>
      </w:r>
      <w:del w:id="1" w:author="Carla Sabotta" w:date="2008-08-06T14:09:00Z">
        <w:r w:rsidDel="00EB1288">
          <w:delText xml:space="preserve">that way </w:delText>
        </w:r>
      </w:del>
      <w:r>
        <w:t>fill default values for missing column fields. The data from delimited files will be parsed using two delimiters (column and row delimiter)</w:t>
      </w:r>
      <w:ins w:id="2" w:author="Carla Sabotta" w:date="2008-08-06T14:09:00Z">
        <w:r w:rsidR="00EB1288">
          <w:t>,</w:t>
        </w:r>
      </w:ins>
      <w:r>
        <w:t xml:space="preserve"> and there will al</w:t>
      </w:r>
      <w:r w:rsidR="00085632">
        <w:t>s</w:t>
      </w:r>
      <w:r>
        <w:t xml:space="preserve">o be an option of using text qualifiers to allow using delimiters inside data fields. Text qualifiers can be escaped in data fields by </w:t>
      </w:r>
      <w:r w:rsidR="005427EE">
        <w:t xml:space="preserve">repeating </w:t>
      </w:r>
      <w:ins w:id="3" w:author="Carla Sabotta" w:date="2008-08-06T14:09:00Z">
        <w:r w:rsidR="00EB1288">
          <w:t>the text qualifiers</w:t>
        </w:r>
      </w:ins>
      <w:del w:id="4" w:author="Carla Sabotta" w:date="2008-08-06T14:09:00Z">
        <w:r w:rsidR="005427EE" w:rsidDel="00EB1288">
          <w:delText>themselves</w:delText>
        </w:r>
      </w:del>
      <w:r>
        <w:t xml:space="preserve">. </w:t>
      </w:r>
    </w:p>
    <w:p w:rsidR="008D7476" w:rsidDel="00B7601D" w:rsidRDefault="008D7476" w:rsidP="008D7476">
      <w:pPr>
        <w:rPr>
          <w:del w:id="5" w:author="Carla Sabotta" w:date="2008-08-06T15:11:00Z"/>
        </w:rPr>
      </w:pPr>
    </w:p>
    <w:p w:rsidR="008D7476" w:rsidRDefault="008D7476" w:rsidP="008D7476">
      <w:pPr>
        <w:pStyle w:val="Heading1"/>
      </w:pPr>
      <w:r>
        <w:t>Component Properties</w:t>
      </w:r>
    </w:p>
    <w:p w:rsidR="00012C6E" w:rsidDel="00B7601D" w:rsidRDefault="00012C6E" w:rsidP="00012C6E">
      <w:pPr>
        <w:rPr>
          <w:del w:id="6" w:author="Carla Sabotta" w:date="2008-08-06T15:11:00Z"/>
        </w:rPr>
      </w:pPr>
    </w:p>
    <w:p w:rsidR="00012C6E" w:rsidRDefault="00012C6E" w:rsidP="00012C6E">
      <w:r>
        <w:t>Here is the list of exposed component custom properties:</w:t>
      </w:r>
    </w:p>
    <w:p w:rsidR="00012C6E" w:rsidRPr="00012C6E" w:rsidDel="00B7601D" w:rsidRDefault="00012C6E" w:rsidP="00012C6E">
      <w:pPr>
        <w:rPr>
          <w:del w:id="7" w:author="Carla Sabotta" w:date="2008-08-06T15:11:00Z"/>
        </w:rPr>
      </w:pPr>
    </w:p>
    <w:tbl>
      <w:tblPr>
        <w:tblStyle w:val="TableGrid"/>
        <w:tblW w:w="0" w:type="auto"/>
        <w:tblLook w:val="04A0"/>
      </w:tblPr>
      <w:tblGrid>
        <w:gridCol w:w="2464"/>
        <w:gridCol w:w="974"/>
        <w:gridCol w:w="6138"/>
      </w:tblGrid>
      <w:tr w:rsidR="002B4D3D" w:rsidTr="002B4D3D">
        <w:tc>
          <w:tcPr>
            <w:tcW w:w="2464" w:type="dxa"/>
          </w:tcPr>
          <w:p w:rsidR="002B4D3D" w:rsidRDefault="002B4D3D" w:rsidP="002B4D3D">
            <w:r>
              <w:t>IsUnicode</w:t>
            </w:r>
          </w:p>
        </w:tc>
        <w:tc>
          <w:tcPr>
            <w:tcW w:w="974" w:type="dxa"/>
          </w:tcPr>
          <w:p w:rsidR="002B4D3D" w:rsidRDefault="002B4D3D" w:rsidP="002B4D3D">
            <w:r>
              <w:t>bool</w:t>
            </w:r>
          </w:p>
        </w:tc>
        <w:tc>
          <w:tcPr>
            <w:tcW w:w="6138" w:type="dxa"/>
          </w:tcPr>
          <w:p w:rsidR="002B4D3D" w:rsidRDefault="002B4D3D" w:rsidP="002B4D3D">
            <w:r>
              <w:t xml:space="preserve">Determines whether the </w:t>
            </w:r>
            <w:del w:id="8" w:author="Carla Sabotta" w:date="2008-08-06T14:09:00Z">
              <w:r w:rsidDel="00EB1288">
                <w:delText xml:space="preserve">used </w:delText>
              </w:r>
            </w:del>
            <w:r>
              <w:t>file is using Unicode or ANSI characters.</w:t>
            </w:r>
          </w:p>
        </w:tc>
      </w:tr>
      <w:tr w:rsidR="002B4D3D" w:rsidTr="002B4D3D">
        <w:tc>
          <w:tcPr>
            <w:tcW w:w="2464" w:type="dxa"/>
          </w:tcPr>
          <w:p w:rsidR="002B4D3D" w:rsidRDefault="002B4D3D" w:rsidP="002B4D3D">
            <w:r>
              <w:t>CodePage</w:t>
            </w:r>
          </w:p>
        </w:tc>
        <w:tc>
          <w:tcPr>
            <w:tcW w:w="974" w:type="dxa"/>
          </w:tcPr>
          <w:p w:rsidR="002B4D3D" w:rsidRDefault="002B4D3D" w:rsidP="002B4D3D">
            <w:r>
              <w:t>int</w:t>
            </w:r>
          </w:p>
        </w:tc>
        <w:tc>
          <w:tcPr>
            <w:tcW w:w="6138" w:type="dxa"/>
          </w:tcPr>
          <w:p w:rsidR="002B4D3D" w:rsidRDefault="002B4D3D" w:rsidP="002B4D3D">
            <w:r>
              <w:t xml:space="preserve">Defines </w:t>
            </w:r>
            <w:ins w:id="9" w:author="Carla Sabotta" w:date="2008-08-06T14:09:00Z">
              <w:r w:rsidR="00EB1288">
                <w:t xml:space="preserve">the </w:t>
              </w:r>
            </w:ins>
            <w:r>
              <w:t>code page the file is encoded with. This property is ignored if IsUnicode is set to true.</w:t>
            </w:r>
          </w:p>
        </w:tc>
      </w:tr>
      <w:tr w:rsidR="002B4D3D" w:rsidTr="002B4D3D">
        <w:tc>
          <w:tcPr>
            <w:tcW w:w="2464" w:type="dxa"/>
          </w:tcPr>
          <w:p w:rsidR="002B4D3D" w:rsidRDefault="002B4D3D" w:rsidP="002B4D3D">
            <w:r>
              <w:t>TextQualifier</w:t>
            </w:r>
          </w:p>
        </w:tc>
        <w:tc>
          <w:tcPr>
            <w:tcW w:w="974" w:type="dxa"/>
          </w:tcPr>
          <w:p w:rsidR="002B4D3D" w:rsidRDefault="002B4D3D" w:rsidP="002B4D3D">
            <w:r>
              <w:t>string</w:t>
            </w:r>
          </w:p>
        </w:tc>
        <w:tc>
          <w:tcPr>
            <w:tcW w:w="6138" w:type="dxa"/>
          </w:tcPr>
          <w:p w:rsidR="002B4D3D" w:rsidRDefault="002B4D3D" w:rsidP="002B4D3D">
            <w:r>
              <w:t xml:space="preserve">Defines </w:t>
            </w:r>
            <w:del w:id="10" w:author="Carla Sabotta" w:date="2008-08-06T14:09:00Z">
              <w:r w:rsidDel="00EB1288">
                <w:delText xml:space="preserve">used </w:delText>
              </w:r>
            </w:del>
            <w:r>
              <w:t>text qualifier. A single qualifier is used for parsing the entire delimited file.</w:t>
            </w:r>
          </w:p>
        </w:tc>
      </w:tr>
      <w:tr w:rsidR="002B4D3D" w:rsidTr="002B4D3D">
        <w:tc>
          <w:tcPr>
            <w:tcW w:w="2464" w:type="dxa"/>
          </w:tcPr>
          <w:p w:rsidR="002B4D3D" w:rsidRDefault="002B4D3D" w:rsidP="002B4D3D">
            <w:r>
              <w:t>HeaderRowDelimiter</w:t>
            </w:r>
          </w:p>
        </w:tc>
        <w:tc>
          <w:tcPr>
            <w:tcW w:w="974" w:type="dxa"/>
          </w:tcPr>
          <w:p w:rsidR="002B4D3D" w:rsidRDefault="002B4D3D" w:rsidP="002B4D3D">
            <w:r>
              <w:t>string</w:t>
            </w:r>
          </w:p>
        </w:tc>
        <w:tc>
          <w:tcPr>
            <w:tcW w:w="6138" w:type="dxa"/>
          </w:tcPr>
          <w:p w:rsidR="002B4D3D" w:rsidRDefault="002B4D3D" w:rsidP="002B4D3D">
            <w:r>
              <w:t>Defines a delimiter used to separate header lines.</w:t>
            </w:r>
          </w:p>
        </w:tc>
      </w:tr>
      <w:tr w:rsidR="002B4D3D" w:rsidTr="002B4D3D">
        <w:tc>
          <w:tcPr>
            <w:tcW w:w="2464" w:type="dxa"/>
          </w:tcPr>
          <w:p w:rsidR="002B4D3D" w:rsidRDefault="002B4D3D" w:rsidP="002B4D3D">
            <w:r>
              <w:t>HeaderRowsToSkip</w:t>
            </w:r>
          </w:p>
        </w:tc>
        <w:tc>
          <w:tcPr>
            <w:tcW w:w="974" w:type="dxa"/>
          </w:tcPr>
          <w:p w:rsidR="002B4D3D" w:rsidRDefault="002B4D3D" w:rsidP="002B4D3D">
            <w:r>
              <w:t>string</w:t>
            </w:r>
          </w:p>
        </w:tc>
        <w:tc>
          <w:tcPr>
            <w:tcW w:w="6138" w:type="dxa"/>
          </w:tcPr>
          <w:p w:rsidR="002B4D3D" w:rsidRDefault="002B4D3D" w:rsidP="002B4D3D">
            <w:r>
              <w:t xml:space="preserve">Defines </w:t>
            </w:r>
            <w:ins w:id="11" w:author="Carla Sabotta" w:date="2008-08-06T14:10:00Z">
              <w:r w:rsidR="00EB1288">
                <w:t>the</w:t>
              </w:r>
            </w:ins>
            <w:del w:id="12" w:author="Carla Sabotta" w:date="2008-08-06T14:10:00Z">
              <w:r w:rsidDel="00EB1288">
                <w:delText>a</w:delText>
              </w:r>
            </w:del>
            <w:r>
              <w:t xml:space="preserve"> number of header rows to skip before starting to parse data rows.</w:t>
            </w:r>
          </w:p>
        </w:tc>
      </w:tr>
      <w:tr w:rsidR="002B4D3D" w:rsidTr="002B4D3D">
        <w:tc>
          <w:tcPr>
            <w:tcW w:w="2464" w:type="dxa"/>
          </w:tcPr>
          <w:p w:rsidR="002B4D3D" w:rsidRDefault="002B4D3D" w:rsidP="002B4D3D">
            <w:r>
              <w:t>ColumnNameInFirstRow</w:t>
            </w:r>
          </w:p>
        </w:tc>
        <w:tc>
          <w:tcPr>
            <w:tcW w:w="974" w:type="dxa"/>
          </w:tcPr>
          <w:p w:rsidR="002B4D3D" w:rsidRDefault="002B4D3D" w:rsidP="002B4D3D">
            <w:r>
              <w:t>bool</w:t>
            </w:r>
          </w:p>
        </w:tc>
        <w:tc>
          <w:tcPr>
            <w:tcW w:w="6138" w:type="dxa"/>
          </w:tcPr>
          <w:p w:rsidR="002B4D3D" w:rsidRDefault="002B4D3D" w:rsidP="002B4D3D">
            <w:r>
              <w:t xml:space="preserve">Instructs </w:t>
            </w:r>
            <w:ins w:id="13" w:author="Carla Sabotta" w:date="2008-08-06T14:10:00Z">
              <w:r w:rsidR="00EB1288">
                <w:t xml:space="preserve">the </w:t>
              </w:r>
            </w:ins>
            <w:r>
              <w:t xml:space="preserve">parser that </w:t>
            </w:r>
            <w:ins w:id="14" w:author="Carla Sabotta" w:date="2008-08-06T14:10:00Z">
              <w:r w:rsidR="00EB1288">
                <w:t xml:space="preserve">the </w:t>
              </w:r>
            </w:ins>
            <w:r>
              <w:t>first data row contains column names.</w:t>
            </w:r>
          </w:p>
        </w:tc>
      </w:tr>
      <w:tr w:rsidR="002B4D3D" w:rsidTr="002B4D3D">
        <w:tc>
          <w:tcPr>
            <w:tcW w:w="2464" w:type="dxa"/>
          </w:tcPr>
          <w:p w:rsidR="002B4D3D" w:rsidRDefault="002B4D3D" w:rsidP="002B4D3D">
            <w:r>
              <w:t>ColumnDelimiter</w:t>
            </w:r>
          </w:p>
        </w:tc>
        <w:tc>
          <w:tcPr>
            <w:tcW w:w="974" w:type="dxa"/>
          </w:tcPr>
          <w:p w:rsidR="002B4D3D" w:rsidRDefault="002B4D3D" w:rsidP="002B4D3D">
            <w:r>
              <w:t>String</w:t>
            </w:r>
          </w:p>
        </w:tc>
        <w:tc>
          <w:tcPr>
            <w:tcW w:w="6138" w:type="dxa"/>
          </w:tcPr>
          <w:p w:rsidR="002B4D3D" w:rsidRDefault="002B4D3D" w:rsidP="002B4D3D">
            <w:r>
              <w:t xml:space="preserve">Defines </w:t>
            </w:r>
            <w:ins w:id="15" w:author="Carla Sabotta" w:date="2008-08-06T14:10:00Z">
              <w:r w:rsidR="00EB1288">
                <w:t xml:space="preserve">a </w:t>
              </w:r>
            </w:ins>
            <w:r>
              <w:t>global column delimiter. Individual column</w:t>
            </w:r>
            <w:ins w:id="16" w:author="Carla Sabotta" w:date="2008-08-06T14:10:00Z">
              <w:r w:rsidR="00EB1288">
                <w:t>s</w:t>
              </w:r>
            </w:ins>
            <w:r>
              <w:t xml:space="preserve"> can override this delimiter if multiple column delimiters are needed.</w:t>
            </w:r>
          </w:p>
        </w:tc>
      </w:tr>
      <w:tr w:rsidR="002B4D3D" w:rsidTr="002B4D3D">
        <w:tc>
          <w:tcPr>
            <w:tcW w:w="2464" w:type="dxa"/>
          </w:tcPr>
          <w:p w:rsidR="002B4D3D" w:rsidRDefault="002B4D3D" w:rsidP="002B4D3D">
            <w:r>
              <w:t>RowDelimiter</w:t>
            </w:r>
          </w:p>
        </w:tc>
        <w:tc>
          <w:tcPr>
            <w:tcW w:w="974" w:type="dxa"/>
          </w:tcPr>
          <w:p w:rsidR="002B4D3D" w:rsidRDefault="002B4D3D" w:rsidP="002B4D3D">
            <w:r>
              <w:t>String</w:t>
            </w:r>
          </w:p>
        </w:tc>
        <w:tc>
          <w:tcPr>
            <w:tcW w:w="6138" w:type="dxa"/>
          </w:tcPr>
          <w:p w:rsidR="002B4D3D" w:rsidRDefault="002B4D3D" w:rsidP="002B4D3D">
            <w:r>
              <w:t>Used for defining row delimiters. It will implicitly be used as a delimiter of the last column.</w:t>
            </w:r>
          </w:p>
        </w:tc>
      </w:tr>
      <w:tr w:rsidR="005427EE" w:rsidTr="002B4D3D">
        <w:tc>
          <w:tcPr>
            <w:tcW w:w="2464" w:type="dxa"/>
          </w:tcPr>
          <w:p w:rsidR="005427EE" w:rsidRDefault="005427EE" w:rsidP="002B4D3D">
            <w:r>
              <w:t>DataRowsToSkip</w:t>
            </w:r>
          </w:p>
        </w:tc>
        <w:tc>
          <w:tcPr>
            <w:tcW w:w="974" w:type="dxa"/>
          </w:tcPr>
          <w:p w:rsidR="005427EE" w:rsidRDefault="005427EE" w:rsidP="002B4D3D">
            <w:r>
              <w:t>int</w:t>
            </w:r>
          </w:p>
        </w:tc>
        <w:tc>
          <w:tcPr>
            <w:tcW w:w="6138" w:type="dxa"/>
          </w:tcPr>
          <w:p w:rsidR="005427EE" w:rsidRDefault="005427EE" w:rsidP="002B4D3D">
            <w:r>
              <w:t xml:space="preserve">Number of data rows to skip before starting to </w:t>
            </w:r>
            <w:ins w:id="17" w:author="Carla Sabotta" w:date="2008-08-06T14:10:00Z">
              <w:r w:rsidR="00EB1288">
                <w:t>add</w:t>
              </w:r>
            </w:ins>
            <w:del w:id="18" w:author="Carla Sabotta" w:date="2008-08-06T14:10:00Z">
              <w:r w:rsidDel="00EB1288">
                <w:delText>capture</w:delText>
              </w:r>
            </w:del>
            <w:r>
              <w:t xml:space="preserve"> them to the data flow buffers.</w:t>
            </w:r>
          </w:p>
        </w:tc>
      </w:tr>
      <w:tr w:rsidR="00E735E8" w:rsidTr="002B4D3D">
        <w:tc>
          <w:tcPr>
            <w:tcW w:w="2464" w:type="dxa"/>
          </w:tcPr>
          <w:p w:rsidR="00E735E8" w:rsidRDefault="00E735E8" w:rsidP="002B4D3D">
            <w:r>
              <w:t>TreatEmptyStringsAsNull</w:t>
            </w:r>
          </w:p>
        </w:tc>
        <w:tc>
          <w:tcPr>
            <w:tcW w:w="974" w:type="dxa"/>
          </w:tcPr>
          <w:p w:rsidR="00E735E8" w:rsidRDefault="00E735E8" w:rsidP="002B4D3D">
            <w:r>
              <w:t>bool</w:t>
            </w:r>
          </w:p>
        </w:tc>
        <w:tc>
          <w:tcPr>
            <w:tcW w:w="6138" w:type="dxa"/>
          </w:tcPr>
          <w:p w:rsidR="00E735E8" w:rsidRDefault="00E735E8" w:rsidP="00E735E8">
            <w:r>
              <w:t>Whether to convert parsed</w:t>
            </w:r>
            <w:ins w:id="19" w:author="Carla Sabotta" w:date="2008-08-06T14:10:00Z">
              <w:r w:rsidR="00EB1288">
                <w:t>,</w:t>
              </w:r>
            </w:ins>
            <w:r>
              <w:t xml:space="preserve"> empty strings into nulls.</w:t>
            </w:r>
          </w:p>
        </w:tc>
      </w:tr>
    </w:tbl>
    <w:p w:rsidR="002B4D3D" w:rsidRDefault="002B4D3D" w:rsidP="002B4D3D"/>
    <w:p w:rsidR="00012C6E" w:rsidRPr="002B4D3D" w:rsidRDefault="00012C6E" w:rsidP="002B4D3D">
      <w:r>
        <w:t>All of the component properties are expression-able.</w:t>
      </w:r>
    </w:p>
    <w:p w:rsidR="008D7476" w:rsidRDefault="002B4D3D" w:rsidP="008D7476">
      <w:pPr>
        <w:pStyle w:val="Heading1"/>
      </w:pPr>
      <w:r>
        <w:t>Regular Component Output</w:t>
      </w:r>
    </w:p>
    <w:p w:rsidR="002B4D3D" w:rsidDel="00B7601D" w:rsidRDefault="002B4D3D" w:rsidP="002B4D3D">
      <w:pPr>
        <w:rPr>
          <w:del w:id="20" w:author="Carla Sabotta" w:date="2008-08-06T15:11:00Z"/>
        </w:rPr>
      </w:pPr>
    </w:p>
    <w:p w:rsidR="002B4D3D" w:rsidRDefault="002B4D3D" w:rsidP="002B4D3D">
      <w:r>
        <w:t xml:space="preserve">The component will have a single data output for passing parsed data downstream.  </w:t>
      </w:r>
      <w:ins w:id="21" w:author="Carla Sabotta" w:date="2008-08-06T14:10:00Z">
        <w:r w:rsidR="00EB1288">
          <w:t xml:space="preserve">The column </w:t>
        </w:r>
      </w:ins>
      <w:ins w:id="22" w:author="Carla Sabotta" w:date="2008-08-06T14:11:00Z">
        <w:r w:rsidR="00EB1288">
          <w:t>m</w:t>
        </w:r>
      </w:ins>
      <w:del w:id="23" w:author="Carla Sabotta" w:date="2008-08-06T14:11:00Z">
        <w:r w:rsidDel="00EB1288">
          <w:delText>M</w:delText>
        </w:r>
      </w:del>
      <w:r>
        <w:t xml:space="preserve">etadata </w:t>
      </w:r>
      <w:del w:id="24" w:author="Carla Sabotta" w:date="2008-08-06T14:11:00Z">
        <w:r w:rsidDel="00EB1288">
          <w:delText xml:space="preserve">of the columns </w:delText>
        </w:r>
      </w:del>
      <w:r>
        <w:t>to be parsed will be defined by output column objects</w:t>
      </w:r>
      <w:del w:id="25" w:author="Carla Sabotta" w:date="2008-08-06T14:11:00Z">
        <w:r w:rsidDel="00EB1288">
          <w:delText xml:space="preserve"> of this output</w:delText>
        </w:r>
      </w:del>
      <w:r>
        <w:t xml:space="preserve">. </w:t>
      </w:r>
      <w:r w:rsidR="00E735E8">
        <w:t xml:space="preserve">Data types of destination output columns will define necessary conversions between parsed string values and buffer types. </w:t>
      </w:r>
      <w:r>
        <w:t>The component will support the following data types for its output columns:</w:t>
      </w:r>
    </w:p>
    <w:p w:rsidR="002B4D3D" w:rsidRDefault="002B4D3D" w:rsidP="002B4D3D">
      <w:pPr>
        <w:pStyle w:val="ListParagraph"/>
        <w:numPr>
          <w:ilvl w:val="0"/>
          <w:numId w:val="2"/>
        </w:numPr>
      </w:pPr>
      <w:r>
        <w:t>DT_STR</w:t>
      </w:r>
    </w:p>
    <w:p w:rsidR="002B4D3D" w:rsidRDefault="002B4D3D" w:rsidP="002B4D3D">
      <w:pPr>
        <w:pStyle w:val="ListParagraph"/>
        <w:numPr>
          <w:ilvl w:val="0"/>
          <w:numId w:val="2"/>
        </w:numPr>
      </w:pPr>
      <w:r>
        <w:lastRenderedPageBreak/>
        <w:t>DT_WSTR</w:t>
      </w:r>
    </w:p>
    <w:p w:rsidR="004506C4" w:rsidRPr="004506C4" w:rsidRDefault="004506C4" w:rsidP="001844F2">
      <w:pPr>
        <w:pStyle w:val="ListParagraph"/>
        <w:numPr>
          <w:ilvl w:val="0"/>
          <w:numId w:val="2"/>
        </w:numPr>
        <w:rPr>
          <w:noProof/>
        </w:rPr>
      </w:pPr>
      <w:r>
        <w:rPr>
          <w:noProof/>
        </w:rPr>
        <w:t>DT_I2</w:t>
      </w:r>
    </w:p>
    <w:p w:rsidR="004506C4" w:rsidRPr="004506C4" w:rsidRDefault="004506C4" w:rsidP="001844F2">
      <w:pPr>
        <w:pStyle w:val="ListParagraph"/>
        <w:numPr>
          <w:ilvl w:val="0"/>
          <w:numId w:val="2"/>
        </w:numPr>
        <w:rPr>
          <w:noProof/>
        </w:rPr>
      </w:pPr>
      <w:r>
        <w:rPr>
          <w:noProof/>
        </w:rPr>
        <w:t>DT_I4</w:t>
      </w:r>
    </w:p>
    <w:p w:rsidR="004506C4" w:rsidRPr="004506C4" w:rsidRDefault="001844F2" w:rsidP="001844F2">
      <w:pPr>
        <w:pStyle w:val="ListParagraph"/>
        <w:numPr>
          <w:ilvl w:val="0"/>
          <w:numId w:val="2"/>
        </w:numPr>
        <w:rPr>
          <w:noProof/>
        </w:rPr>
      </w:pPr>
      <w:r>
        <w:rPr>
          <w:noProof/>
        </w:rPr>
        <w:t>DT_R4</w:t>
      </w:r>
    </w:p>
    <w:p w:rsidR="004506C4" w:rsidRPr="004506C4" w:rsidRDefault="001844F2" w:rsidP="001844F2">
      <w:pPr>
        <w:pStyle w:val="ListParagraph"/>
        <w:numPr>
          <w:ilvl w:val="0"/>
          <w:numId w:val="2"/>
        </w:numPr>
        <w:rPr>
          <w:noProof/>
        </w:rPr>
      </w:pPr>
      <w:r>
        <w:rPr>
          <w:noProof/>
        </w:rPr>
        <w:t>DT_R8</w:t>
      </w:r>
    </w:p>
    <w:p w:rsidR="004506C4" w:rsidRPr="004506C4" w:rsidRDefault="001844F2" w:rsidP="001844F2">
      <w:pPr>
        <w:pStyle w:val="ListParagraph"/>
        <w:numPr>
          <w:ilvl w:val="0"/>
          <w:numId w:val="2"/>
        </w:numPr>
        <w:rPr>
          <w:noProof/>
        </w:rPr>
      </w:pPr>
      <w:r>
        <w:rPr>
          <w:noProof/>
        </w:rPr>
        <w:t>DT_CY</w:t>
      </w:r>
    </w:p>
    <w:p w:rsidR="004506C4" w:rsidRPr="004506C4" w:rsidRDefault="001844F2" w:rsidP="001844F2">
      <w:pPr>
        <w:pStyle w:val="ListParagraph"/>
        <w:numPr>
          <w:ilvl w:val="0"/>
          <w:numId w:val="2"/>
        </w:numPr>
        <w:rPr>
          <w:noProof/>
        </w:rPr>
      </w:pPr>
      <w:r>
        <w:rPr>
          <w:noProof/>
        </w:rPr>
        <w:t>DT_DATE</w:t>
      </w:r>
    </w:p>
    <w:p w:rsidR="004506C4" w:rsidRPr="004506C4" w:rsidRDefault="004506C4" w:rsidP="001844F2">
      <w:pPr>
        <w:pStyle w:val="ListParagraph"/>
        <w:numPr>
          <w:ilvl w:val="0"/>
          <w:numId w:val="2"/>
        </w:numPr>
        <w:rPr>
          <w:noProof/>
        </w:rPr>
      </w:pPr>
      <w:r w:rsidRPr="004506C4">
        <w:rPr>
          <w:noProof/>
        </w:rPr>
        <w:t>DT_BOOL</w:t>
      </w:r>
    </w:p>
    <w:p w:rsidR="004506C4" w:rsidRPr="004506C4" w:rsidRDefault="001844F2" w:rsidP="001844F2">
      <w:pPr>
        <w:pStyle w:val="ListParagraph"/>
        <w:numPr>
          <w:ilvl w:val="0"/>
          <w:numId w:val="2"/>
        </w:numPr>
        <w:rPr>
          <w:noProof/>
        </w:rPr>
      </w:pPr>
      <w:r>
        <w:rPr>
          <w:noProof/>
        </w:rPr>
        <w:t>DT_DECIMAL</w:t>
      </w:r>
    </w:p>
    <w:p w:rsidR="004506C4" w:rsidRPr="004506C4" w:rsidRDefault="001844F2" w:rsidP="001844F2">
      <w:pPr>
        <w:pStyle w:val="ListParagraph"/>
        <w:numPr>
          <w:ilvl w:val="0"/>
          <w:numId w:val="2"/>
        </w:numPr>
        <w:rPr>
          <w:noProof/>
        </w:rPr>
      </w:pPr>
      <w:r>
        <w:rPr>
          <w:noProof/>
        </w:rPr>
        <w:t>DT_I1</w:t>
      </w:r>
    </w:p>
    <w:p w:rsidR="004506C4" w:rsidRPr="004506C4" w:rsidRDefault="001844F2" w:rsidP="001844F2">
      <w:pPr>
        <w:pStyle w:val="ListParagraph"/>
        <w:numPr>
          <w:ilvl w:val="0"/>
          <w:numId w:val="2"/>
        </w:numPr>
        <w:rPr>
          <w:noProof/>
        </w:rPr>
      </w:pPr>
      <w:r>
        <w:rPr>
          <w:noProof/>
        </w:rPr>
        <w:t>DT_UI1</w:t>
      </w:r>
    </w:p>
    <w:p w:rsidR="004506C4" w:rsidRPr="004506C4" w:rsidRDefault="001844F2" w:rsidP="001844F2">
      <w:pPr>
        <w:pStyle w:val="ListParagraph"/>
        <w:numPr>
          <w:ilvl w:val="0"/>
          <w:numId w:val="2"/>
        </w:numPr>
        <w:rPr>
          <w:noProof/>
        </w:rPr>
      </w:pPr>
      <w:r>
        <w:rPr>
          <w:noProof/>
        </w:rPr>
        <w:t>DT_UI2</w:t>
      </w:r>
    </w:p>
    <w:p w:rsidR="004506C4" w:rsidRPr="004506C4" w:rsidRDefault="001844F2" w:rsidP="001844F2">
      <w:pPr>
        <w:pStyle w:val="ListParagraph"/>
        <w:numPr>
          <w:ilvl w:val="0"/>
          <w:numId w:val="2"/>
        </w:numPr>
        <w:rPr>
          <w:noProof/>
        </w:rPr>
      </w:pPr>
      <w:r>
        <w:rPr>
          <w:noProof/>
        </w:rPr>
        <w:t>DT_UI4</w:t>
      </w:r>
    </w:p>
    <w:p w:rsidR="004506C4" w:rsidRPr="004506C4" w:rsidRDefault="001844F2" w:rsidP="001844F2">
      <w:pPr>
        <w:pStyle w:val="ListParagraph"/>
        <w:numPr>
          <w:ilvl w:val="0"/>
          <w:numId w:val="2"/>
        </w:numPr>
        <w:rPr>
          <w:noProof/>
        </w:rPr>
      </w:pPr>
      <w:r>
        <w:rPr>
          <w:noProof/>
        </w:rPr>
        <w:t>DT_I8</w:t>
      </w:r>
    </w:p>
    <w:p w:rsidR="004506C4" w:rsidRPr="004506C4" w:rsidRDefault="001844F2" w:rsidP="001844F2">
      <w:pPr>
        <w:pStyle w:val="ListParagraph"/>
        <w:numPr>
          <w:ilvl w:val="0"/>
          <w:numId w:val="2"/>
        </w:numPr>
        <w:rPr>
          <w:noProof/>
        </w:rPr>
      </w:pPr>
      <w:r>
        <w:rPr>
          <w:noProof/>
        </w:rPr>
        <w:t>DT_UI8</w:t>
      </w:r>
    </w:p>
    <w:p w:rsidR="004506C4" w:rsidRPr="004506C4" w:rsidRDefault="001844F2" w:rsidP="001844F2">
      <w:pPr>
        <w:pStyle w:val="ListParagraph"/>
        <w:numPr>
          <w:ilvl w:val="0"/>
          <w:numId w:val="2"/>
        </w:numPr>
        <w:rPr>
          <w:noProof/>
        </w:rPr>
      </w:pPr>
      <w:r>
        <w:rPr>
          <w:noProof/>
        </w:rPr>
        <w:t>DT_FILETIME</w:t>
      </w:r>
    </w:p>
    <w:p w:rsidR="004506C4" w:rsidRPr="004506C4" w:rsidRDefault="001844F2" w:rsidP="001844F2">
      <w:pPr>
        <w:pStyle w:val="ListParagraph"/>
        <w:numPr>
          <w:ilvl w:val="0"/>
          <w:numId w:val="2"/>
        </w:numPr>
        <w:rPr>
          <w:noProof/>
        </w:rPr>
      </w:pPr>
      <w:r>
        <w:rPr>
          <w:noProof/>
        </w:rPr>
        <w:t>DT_GUID</w:t>
      </w:r>
    </w:p>
    <w:p w:rsidR="004506C4" w:rsidRPr="004506C4" w:rsidRDefault="001844F2" w:rsidP="001844F2">
      <w:pPr>
        <w:pStyle w:val="ListParagraph"/>
        <w:numPr>
          <w:ilvl w:val="0"/>
          <w:numId w:val="2"/>
        </w:numPr>
        <w:rPr>
          <w:noProof/>
        </w:rPr>
      </w:pPr>
      <w:r>
        <w:rPr>
          <w:noProof/>
        </w:rPr>
        <w:t>DT_STR</w:t>
      </w:r>
    </w:p>
    <w:p w:rsidR="004506C4" w:rsidRPr="004506C4" w:rsidRDefault="001844F2" w:rsidP="001844F2">
      <w:pPr>
        <w:pStyle w:val="ListParagraph"/>
        <w:numPr>
          <w:ilvl w:val="0"/>
          <w:numId w:val="2"/>
        </w:numPr>
        <w:rPr>
          <w:noProof/>
        </w:rPr>
      </w:pPr>
      <w:r>
        <w:rPr>
          <w:noProof/>
        </w:rPr>
        <w:t>DT_WSTR</w:t>
      </w:r>
    </w:p>
    <w:p w:rsidR="004506C4" w:rsidRPr="004506C4" w:rsidRDefault="001844F2" w:rsidP="001844F2">
      <w:pPr>
        <w:pStyle w:val="ListParagraph"/>
        <w:numPr>
          <w:ilvl w:val="0"/>
          <w:numId w:val="2"/>
        </w:numPr>
        <w:rPr>
          <w:noProof/>
        </w:rPr>
      </w:pPr>
      <w:r>
        <w:rPr>
          <w:noProof/>
        </w:rPr>
        <w:t>DT_NUMERIC</w:t>
      </w:r>
    </w:p>
    <w:p w:rsidR="004506C4" w:rsidRPr="004506C4" w:rsidRDefault="001844F2" w:rsidP="001844F2">
      <w:pPr>
        <w:pStyle w:val="ListParagraph"/>
        <w:numPr>
          <w:ilvl w:val="0"/>
          <w:numId w:val="2"/>
        </w:numPr>
        <w:rPr>
          <w:noProof/>
        </w:rPr>
      </w:pPr>
      <w:r>
        <w:rPr>
          <w:noProof/>
        </w:rPr>
        <w:t>DT_DBDATE</w:t>
      </w:r>
    </w:p>
    <w:p w:rsidR="004506C4" w:rsidRPr="004506C4" w:rsidRDefault="001844F2" w:rsidP="001844F2">
      <w:pPr>
        <w:pStyle w:val="ListParagraph"/>
        <w:numPr>
          <w:ilvl w:val="0"/>
          <w:numId w:val="2"/>
        </w:numPr>
        <w:rPr>
          <w:noProof/>
        </w:rPr>
      </w:pPr>
      <w:r>
        <w:rPr>
          <w:noProof/>
        </w:rPr>
        <w:t>DT_DBTIME</w:t>
      </w:r>
    </w:p>
    <w:p w:rsidR="004506C4" w:rsidRPr="004506C4" w:rsidRDefault="001844F2" w:rsidP="001844F2">
      <w:pPr>
        <w:pStyle w:val="ListParagraph"/>
        <w:numPr>
          <w:ilvl w:val="0"/>
          <w:numId w:val="2"/>
        </w:numPr>
        <w:rPr>
          <w:noProof/>
        </w:rPr>
      </w:pPr>
      <w:r>
        <w:rPr>
          <w:noProof/>
        </w:rPr>
        <w:t>DT_DBTIMESTAMP</w:t>
      </w:r>
    </w:p>
    <w:p w:rsidR="004506C4" w:rsidRPr="004506C4" w:rsidRDefault="001844F2" w:rsidP="001844F2">
      <w:pPr>
        <w:pStyle w:val="ListParagraph"/>
        <w:numPr>
          <w:ilvl w:val="0"/>
          <w:numId w:val="2"/>
        </w:numPr>
        <w:rPr>
          <w:noProof/>
        </w:rPr>
      </w:pPr>
      <w:r>
        <w:rPr>
          <w:noProof/>
        </w:rPr>
        <w:t>DT_DBTIME2</w:t>
      </w:r>
    </w:p>
    <w:p w:rsidR="004506C4" w:rsidRPr="004506C4" w:rsidRDefault="001844F2" w:rsidP="001844F2">
      <w:pPr>
        <w:pStyle w:val="ListParagraph"/>
        <w:numPr>
          <w:ilvl w:val="0"/>
          <w:numId w:val="2"/>
        </w:numPr>
        <w:rPr>
          <w:noProof/>
        </w:rPr>
      </w:pPr>
      <w:r>
        <w:rPr>
          <w:noProof/>
        </w:rPr>
        <w:t>DT_DBTIMESTAMPOFFSET</w:t>
      </w:r>
    </w:p>
    <w:p w:rsidR="004506C4" w:rsidRPr="004506C4" w:rsidRDefault="004506C4" w:rsidP="001844F2">
      <w:pPr>
        <w:pStyle w:val="ListParagraph"/>
        <w:numPr>
          <w:ilvl w:val="0"/>
          <w:numId w:val="2"/>
        </w:numPr>
        <w:rPr>
          <w:noProof/>
        </w:rPr>
      </w:pPr>
      <w:r w:rsidRPr="004506C4">
        <w:rPr>
          <w:noProof/>
        </w:rPr>
        <w:t>DT_TEXT</w:t>
      </w:r>
    </w:p>
    <w:p w:rsidR="004506C4" w:rsidRPr="004506C4" w:rsidRDefault="001844F2" w:rsidP="001844F2">
      <w:pPr>
        <w:pStyle w:val="ListParagraph"/>
        <w:numPr>
          <w:ilvl w:val="0"/>
          <w:numId w:val="2"/>
        </w:numPr>
        <w:rPr>
          <w:noProof/>
        </w:rPr>
      </w:pPr>
      <w:r>
        <w:rPr>
          <w:noProof/>
        </w:rPr>
        <w:t>DT_NTEXT</w:t>
      </w:r>
    </w:p>
    <w:p w:rsidR="004506C4" w:rsidRPr="004506C4" w:rsidRDefault="004506C4" w:rsidP="001844F2">
      <w:pPr>
        <w:pStyle w:val="ListParagraph"/>
        <w:numPr>
          <w:ilvl w:val="0"/>
          <w:numId w:val="2"/>
        </w:numPr>
        <w:rPr>
          <w:noProof/>
        </w:rPr>
      </w:pPr>
      <w:r w:rsidRPr="004506C4">
        <w:rPr>
          <w:noProof/>
        </w:rPr>
        <w:t>DT_DBTIMESTAMP2</w:t>
      </w:r>
    </w:p>
    <w:p w:rsidR="004506C4" w:rsidRDefault="004506C4" w:rsidP="001844F2">
      <w:pPr>
        <w:pStyle w:val="ListParagraph"/>
      </w:pPr>
    </w:p>
    <w:p w:rsidR="002B4D3D" w:rsidRDefault="002B4D3D" w:rsidP="002B4D3D">
      <w:r>
        <w:t>The following data types will not be supported:</w:t>
      </w:r>
    </w:p>
    <w:p w:rsidR="004506C4" w:rsidRPr="004506C4" w:rsidRDefault="004506C4" w:rsidP="001844F2">
      <w:pPr>
        <w:pStyle w:val="ListParagraph"/>
        <w:numPr>
          <w:ilvl w:val="0"/>
          <w:numId w:val="3"/>
        </w:numPr>
        <w:rPr>
          <w:noProof/>
        </w:rPr>
      </w:pPr>
      <w:r>
        <w:rPr>
          <w:noProof/>
        </w:rPr>
        <w:t>DT_EMPTY</w:t>
      </w:r>
    </w:p>
    <w:p w:rsidR="004506C4" w:rsidRPr="004506C4" w:rsidRDefault="004506C4" w:rsidP="001844F2">
      <w:pPr>
        <w:pStyle w:val="ListParagraph"/>
        <w:numPr>
          <w:ilvl w:val="0"/>
          <w:numId w:val="3"/>
        </w:numPr>
        <w:rPr>
          <w:noProof/>
        </w:rPr>
      </w:pPr>
      <w:r w:rsidRPr="004506C4">
        <w:rPr>
          <w:noProof/>
        </w:rPr>
        <w:t>DT_NULL</w:t>
      </w:r>
    </w:p>
    <w:p w:rsidR="004506C4" w:rsidRPr="004506C4" w:rsidRDefault="004506C4" w:rsidP="001844F2">
      <w:pPr>
        <w:pStyle w:val="ListParagraph"/>
        <w:numPr>
          <w:ilvl w:val="0"/>
          <w:numId w:val="3"/>
        </w:numPr>
        <w:rPr>
          <w:noProof/>
        </w:rPr>
      </w:pPr>
      <w:r w:rsidRPr="004506C4">
        <w:rPr>
          <w:noProof/>
        </w:rPr>
        <w:t>DT_BYTES</w:t>
      </w:r>
    </w:p>
    <w:p w:rsidR="002B4D3D" w:rsidRDefault="002B4D3D" w:rsidP="002B4D3D">
      <w:pPr>
        <w:pStyle w:val="ListParagraph"/>
        <w:numPr>
          <w:ilvl w:val="0"/>
          <w:numId w:val="2"/>
        </w:numPr>
      </w:pPr>
      <w:r>
        <w:t>DT_IMAGE</w:t>
      </w:r>
    </w:p>
    <w:p w:rsidR="001844F2" w:rsidRDefault="001844F2" w:rsidP="002B4D3D">
      <w:pPr>
        <w:pStyle w:val="ListParagraph"/>
        <w:numPr>
          <w:ilvl w:val="0"/>
          <w:numId w:val="2"/>
        </w:numPr>
      </w:pPr>
      <w:r>
        <w:t>DT_BYREF_...</w:t>
      </w:r>
    </w:p>
    <w:p w:rsidR="002B4D3D" w:rsidRDefault="002B4D3D" w:rsidP="002B4D3D">
      <w:pPr>
        <w:pStyle w:val="Heading1"/>
      </w:pPr>
      <w:r>
        <w:t>Error Output</w:t>
      </w:r>
    </w:p>
    <w:p w:rsidR="002B4D3D" w:rsidRDefault="002B4D3D" w:rsidP="002B4D3D"/>
    <w:p w:rsidR="00012C6E" w:rsidRDefault="00012C6E" w:rsidP="00012C6E">
      <w:r>
        <w:lastRenderedPageBreak/>
        <w:t xml:space="preserve">The component will contain an error output to allow redirecting error rows to </w:t>
      </w:r>
      <w:ins w:id="26" w:author="Carla Sabotta" w:date="2008-08-06T14:12:00Z">
        <w:r w:rsidR="00497556">
          <w:t>a</w:t>
        </w:r>
      </w:ins>
      <w:del w:id="27" w:author="Carla Sabotta" w:date="2008-08-06T14:12:00Z">
        <w:r w:rsidDel="00497556">
          <w:delText>the</w:delText>
        </w:r>
      </w:del>
      <w:r>
        <w:t xml:space="preserve"> separate path. The error output will contain fixed metadata defined </w:t>
      </w:r>
      <w:ins w:id="28" w:author="Carla Sabotta" w:date="2008-08-06T14:12:00Z">
        <w:r w:rsidR="00497556">
          <w:t>for</w:t>
        </w:r>
      </w:ins>
      <w:del w:id="29" w:author="Carla Sabotta" w:date="2008-08-06T14:12:00Z">
        <w:r w:rsidDel="00497556">
          <w:delText>with</w:delText>
        </w:r>
      </w:del>
      <w:r>
        <w:t xml:space="preserve"> the following columns:</w:t>
      </w:r>
    </w:p>
    <w:p w:rsidR="00012C6E" w:rsidRDefault="00012C6E" w:rsidP="00012C6E">
      <w:pPr>
        <w:pStyle w:val="ListParagraph"/>
        <w:numPr>
          <w:ilvl w:val="0"/>
          <w:numId w:val="2"/>
        </w:numPr>
      </w:pPr>
      <w:r>
        <w:t>ErrorCode</w:t>
      </w:r>
    </w:p>
    <w:p w:rsidR="00012C6E" w:rsidRDefault="00012C6E" w:rsidP="00012C6E">
      <w:pPr>
        <w:pStyle w:val="ListParagraph"/>
        <w:numPr>
          <w:ilvl w:val="0"/>
          <w:numId w:val="2"/>
        </w:numPr>
      </w:pPr>
      <w:r>
        <w:t>ErrorColumn</w:t>
      </w:r>
    </w:p>
    <w:p w:rsidR="00012C6E" w:rsidRDefault="00012C6E" w:rsidP="00012C6E">
      <w:pPr>
        <w:pStyle w:val="ListParagraph"/>
        <w:numPr>
          <w:ilvl w:val="0"/>
          <w:numId w:val="2"/>
        </w:numPr>
      </w:pPr>
      <w:r>
        <w:t>ErrorMessage</w:t>
      </w:r>
    </w:p>
    <w:p w:rsidR="00012C6E" w:rsidRDefault="00012C6E" w:rsidP="00012C6E">
      <w:pPr>
        <w:pStyle w:val="ListParagraph"/>
        <w:numPr>
          <w:ilvl w:val="0"/>
          <w:numId w:val="2"/>
        </w:numPr>
      </w:pPr>
      <w:r>
        <w:t>ColumnData</w:t>
      </w:r>
    </w:p>
    <w:p w:rsidR="00012C6E" w:rsidRDefault="00012C6E" w:rsidP="00012C6E">
      <w:pPr>
        <w:pStyle w:val="ListParagraph"/>
        <w:numPr>
          <w:ilvl w:val="0"/>
          <w:numId w:val="2"/>
        </w:numPr>
      </w:pPr>
      <w:r>
        <w:t>RowData</w:t>
      </w:r>
    </w:p>
    <w:p w:rsidR="00012C6E" w:rsidDel="00B7601D" w:rsidRDefault="00012C6E" w:rsidP="00012C6E">
      <w:pPr>
        <w:rPr>
          <w:del w:id="30" w:author="Carla Sabotta" w:date="2008-08-06T15:12:00Z"/>
        </w:rPr>
      </w:pPr>
    </w:p>
    <w:p w:rsidR="00012C6E" w:rsidRDefault="00012C6E" w:rsidP="00012C6E">
      <w:r>
        <w:t>The first two columns are standard error output columns</w:t>
      </w:r>
      <w:ins w:id="31" w:author="Carla Sabotta" w:date="2008-08-06T14:12:00Z">
        <w:r w:rsidR="00497556">
          <w:t>,</w:t>
        </w:r>
      </w:ins>
      <w:r>
        <w:t xml:space="preserve"> and they will not be used by this component. </w:t>
      </w:r>
    </w:p>
    <w:p w:rsidR="00012C6E" w:rsidRDefault="00012C6E" w:rsidP="00012C6E">
      <w:r>
        <w:t>The ErrorMessage column will contain a detailed description of the</w:t>
      </w:r>
      <w:del w:id="32" w:author="Carla Sabotta" w:date="2008-08-06T14:12:00Z">
        <w:r w:rsidDel="00497556">
          <w:delText xml:space="preserve"> encountered</w:delText>
        </w:r>
      </w:del>
      <w:r>
        <w:t xml:space="preserve"> error. </w:t>
      </w:r>
    </w:p>
    <w:p w:rsidR="00012C6E" w:rsidRDefault="00012C6E" w:rsidP="00012C6E">
      <w:r>
        <w:t xml:space="preserve">The ColumnData </w:t>
      </w:r>
      <w:ins w:id="33" w:author="Carla Sabotta" w:date="2008-08-06T14:12:00Z">
        <w:r w:rsidR="00497556">
          <w:t xml:space="preserve">column </w:t>
        </w:r>
      </w:ins>
      <w:r>
        <w:t>will contain the parsed string from a field causing the error. If no column data is available</w:t>
      </w:r>
      <w:ins w:id="34" w:author="Carla Sabotta" w:date="2008-08-06T14:12:00Z">
        <w:r w:rsidR="00497556">
          <w:t>,</w:t>
        </w:r>
      </w:ins>
      <w:r>
        <w:t xml:space="preserve"> this </w:t>
      </w:r>
      <w:ins w:id="35" w:author="Carla Sabotta" w:date="2008-08-06T14:12:00Z">
        <w:r w:rsidR="00497556">
          <w:t>column</w:t>
        </w:r>
      </w:ins>
      <w:del w:id="36" w:author="Carla Sabotta" w:date="2008-08-06T14:12:00Z">
        <w:r w:rsidDel="00497556">
          <w:delText>field</w:delText>
        </w:r>
      </w:del>
      <w:r>
        <w:t xml:space="preserve"> </w:t>
      </w:r>
      <w:del w:id="37" w:author="Carla Sabotta" w:date="2008-08-06T14:12:00Z">
        <w:r w:rsidDel="00497556">
          <w:delText xml:space="preserve">in the error row </w:delText>
        </w:r>
      </w:del>
      <w:r>
        <w:t xml:space="preserve">will be empty. </w:t>
      </w:r>
    </w:p>
    <w:p w:rsidR="00012C6E" w:rsidRDefault="00012C6E" w:rsidP="00012C6E">
      <w:r>
        <w:t>The RowData column will contain the original data of the row causing the error.</w:t>
      </w:r>
    </w:p>
    <w:p w:rsidR="002B4D3D" w:rsidRDefault="002B4D3D" w:rsidP="002B4D3D">
      <w:r>
        <w:t>The component will be able to detect the following error conditions:</w:t>
      </w:r>
    </w:p>
    <w:p w:rsidR="002B4D3D" w:rsidRDefault="002B4D3D" w:rsidP="00E735E8">
      <w:pPr>
        <w:pStyle w:val="ListParagraph"/>
        <w:numPr>
          <w:ilvl w:val="0"/>
          <w:numId w:val="4"/>
        </w:numPr>
      </w:pPr>
      <w:r>
        <w:t>Parsing buffer overflow. There will be a limited number of characters that can be parsed into a single cell.</w:t>
      </w:r>
    </w:p>
    <w:p w:rsidR="00E735E8" w:rsidRDefault="00E735E8" w:rsidP="00E735E8">
      <w:pPr>
        <w:pStyle w:val="ListParagraph"/>
        <w:numPr>
          <w:ilvl w:val="0"/>
          <w:numId w:val="4"/>
        </w:numPr>
      </w:pPr>
      <w:r>
        <w:t>Number of columns overflow. The number of columns that can be part of a single row will be limited.</w:t>
      </w:r>
    </w:p>
    <w:p w:rsidR="002B4D3D" w:rsidRDefault="002B4D3D" w:rsidP="00E735E8">
      <w:pPr>
        <w:pStyle w:val="ListParagraph"/>
        <w:numPr>
          <w:ilvl w:val="0"/>
          <w:numId w:val="4"/>
        </w:numPr>
      </w:pPr>
      <w:r>
        <w:t>Data conversion and truncation errors.</w:t>
      </w:r>
    </w:p>
    <w:p w:rsidR="002B4D3D" w:rsidRDefault="002B4D3D" w:rsidP="00E735E8">
      <w:pPr>
        <w:pStyle w:val="ListParagraph"/>
        <w:numPr>
          <w:ilvl w:val="0"/>
          <w:numId w:val="4"/>
        </w:numPr>
      </w:pPr>
      <w:r>
        <w:t>T</w:t>
      </w:r>
      <w:r w:rsidR="00E735E8">
        <w:t>o</w:t>
      </w:r>
      <w:r>
        <w:t>o many fields in a row</w:t>
      </w:r>
      <w:r w:rsidR="00E735E8">
        <w:t>.</w:t>
      </w:r>
      <w:r>
        <w:t xml:space="preserve"> </w:t>
      </w:r>
      <w:ins w:id="38" w:author="Carla Sabotta" w:date="2008-08-06T14:12:00Z">
        <w:r w:rsidR="00497556">
          <w:t>T</w:t>
        </w:r>
      </w:ins>
      <w:del w:id="39" w:author="Carla Sabotta" w:date="2008-08-06T14:12:00Z">
        <w:r w:rsidR="00E735E8" w:rsidDel="00497556">
          <w:delText>If t</w:delText>
        </w:r>
      </w:del>
      <w:r w:rsidR="00E735E8">
        <w:t xml:space="preserve">he number of parsed fields </w:t>
      </w:r>
      <w:ins w:id="40" w:author="Carla Sabotta" w:date="2008-08-06T14:13:00Z">
        <w:r w:rsidR="00497556">
          <w:t>cannot be</w:t>
        </w:r>
      </w:ins>
      <w:del w:id="41" w:author="Carla Sabotta" w:date="2008-08-06T14:13:00Z">
        <w:r w:rsidR="00E735E8" w:rsidDel="00497556">
          <w:delText>is</w:delText>
        </w:r>
      </w:del>
      <w:r w:rsidR="00E735E8">
        <w:t xml:space="preserve"> greater than the number of columns defined in the main output.</w:t>
      </w:r>
    </w:p>
    <w:p w:rsidR="002B4D3D" w:rsidRDefault="00E735E8" w:rsidP="002B4D3D">
      <w:r>
        <w:t xml:space="preserve">The first two errors would always stop the package execution. It will be possible to re-route rows with </w:t>
      </w:r>
      <w:ins w:id="42" w:author="Carla Sabotta" w:date="2008-08-06T14:26:00Z">
        <w:r w:rsidR="001A00D2">
          <w:t xml:space="preserve">errors 3 and 4 </w:t>
        </w:r>
      </w:ins>
      <w:del w:id="43" w:author="Carla Sabotta" w:date="2008-08-06T14:26:00Z">
        <w:r w:rsidDel="001A00D2">
          <w:delText xml:space="preserve">detected errors from category 3 and 4 </w:delText>
        </w:r>
      </w:del>
      <w:r>
        <w:t>to the error output.</w:t>
      </w:r>
    </w:p>
    <w:p w:rsidR="002B4D3D" w:rsidRDefault="002B4D3D" w:rsidP="002B4D3D">
      <w:pPr>
        <w:pStyle w:val="Heading1"/>
      </w:pPr>
      <w:r>
        <w:t>Connection</w:t>
      </w:r>
    </w:p>
    <w:p w:rsidR="002B4D3D" w:rsidDel="00B7601D" w:rsidRDefault="002B4D3D" w:rsidP="002B4D3D">
      <w:pPr>
        <w:rPr>
          <w:del w:id="44" w:author="Carla Sabotta" w:date="2008-08-06T15:12:00Z"/>
        </w:rPr>
      </w:pPr>
    </w:p>
    <w:p w:rsidR="002B4D3D" w:rsidRDefault="002B4D3D" w:rsidP="002B4D3D">
      <w:r>
        <w:t xml:space="preserve">The component will use the connection manager of type FILE to manage its reference to </w:t>
      </w:r>
      <w:r w:rsidR="00BB2DD2">
        <w:t>a</w:t>
      </w:r>
      <w:r>
        <w:t xml:space="preserve"> </w:t>
      </w:r>
      <w:del w:id="45" w:author="Carla Sabotta" w:date="2008-08-06T14:27:00Z">
        <w:r w:rsidDel="004A19C4">
          <w:delText xml:space="preserve">used </w:delText>
        </w:r>
      </w:del>
      <w:r>
        <w:t>file.</w:t>
      </w:r>
    </w:p>
    <w:p w:rsidR="00176232" w:rsidRDefault="00176232" w:rsidP="00012C6E">
      <w:pPr>
        <w:pStyle w:val="Heading1"/>
      </w:pPr>
      <w:r>
        <w:t>Parsing Logic</w:t>
      </w:r>
    </w:p>
    <w:p w:rsidR="00176232" w:rsidDel="00B7601D" w:rsidRDefault="00176232" w:rsidP="00176232">
      <w:pPr>
        <w:rPr>
          <w:del w:id="46" w:author="Carla Sabotta" w:date="2008-08-06T15:12:00Z"/>
        </w:rPr>
      </w:pPr>
    </w:p>
    <w:p w:rsidR="00176232" w:rsidRDefault="00176232" w:rsidP="00176232">
      <w:r>
        <w:t xml:space="preserve">Rows will be parsed using two delimiters (column and row delimiters). The row ends when row delimiter is matched. If fewer fields are found in a row than the number of output columns in the component, the remaining columns will be filled with null values. If more </w:t>
      </w:r>
      <w:ins w:id="47" w:author="Carla Sabotta" w:date="2008-08-06T14:27:00Z">
        <w:r w:rsidR="004A19C4">
          <w:t>fields</w:t>
        </w:r>
      </w:ins>
      <w:del w:id="48" w:author="Carla Sabotta" w:date="2008-08-06T14:27:00Z">
        <w:r w:rsidDel="004A19C4">
          <w:delText>columns</w:delText>
        </w:r>
      </w:del>
      <w:r>
        <w:t xml:space="preserve"> are found then the number of </w:t>
      </w:r>
      <w:ins w:id="49" w:author="Carla Sabotta" w:date="2008-08-06T14:27:00Z">
        <w:r w:rsidR="004A19C4">
          <w:t xml:space="preserve">output </w:t>
        </w:r>
      </w:ins>
      <w:r>
        <w:t xml:space="preserve">columns, the Row Overflow </w:t>
      </w:r>
      <w:ins w:id="50" w:author="Carla Sabotta" w:date="2008-08-06T14:27:00Z">
        <w:r w:rsidR="004A19C4">
          <w:t>error</w:t>
        </w:r>
      </w:ins>
      <w:del w:id="51" w:author="Carla Sabotta" w:date="2008-08-06T14:27:00Z">
        <w:r w:rsidDel="004A19C4">
          <w:delText>exception</w:delText>
        </w:r>
      </w:del>
      <w:r>
        <w:t xml:space="preserve"> will be raised</w:t>
      </w:r>
      <w:ins w:id="52" w:author="Carla Sabotta" w:date="2008-08-06T14:28:00Z">
        <w:r w:rsidR="004A19C4">
          <w:t xml:space="preserve">. This error can be </w:t>
        </w:r>
      </w:ins>
      <w:del w:id="53" w:author="Carla Sabotta" w:date="2008-08-06T14:28:00Z">
        <w:r w:rsidDel="004A19C4">
          <w:delText xml:space="preserve"> and it can be </w:delText>
        </w:r>
      </w:del>
      <w:r>
        <w:t>handled by redirecting such rows to the error output, stopping the execution</w:t>
      </w:r>
      <w:ins w:id="54" w:author="Carla Sabotta" w:date="2008-08-06T14:28:00Z">
        <w:r w:rsidR="004A19C4">
          <w:t>,</w:t>
        </w:r>
      </w:ins>
      <w:r>
        <w:t xml:space="preserve"> or ignoring the </w:t>
      </w:r>
      <w:ins w:id="55" w:author="Carla Sabotta" w:date="2008-08-06T14:28:00Z">
        <w:r w:rsidR="004A19C4">
          <w:t>error</w:t>
        </w:r>
      </w:ins>
      <w:del w:id="56" w:author="Carla Sabotta" w:date="2008-08-06T14:28:00Z">
        <w:r w:rsidDel="004A19C4">
          <w:delText>row</w:delText>
        </w:r>
      </w:del>
      <w:r>
        <w:t xml:space="preserve">. The </w:t>
      </w:r>
      <w:ins w:id="57" w:author="Carla Sabotta" w:date="2008-08-06T14:28:00Z">
        <w:r w:rsidR="004A19C4">
          <w:t xml:space="preserve">handling of row errors is </w:t>
        </w:r>
      </w:ins>
      <w:del w:id="58" w:author="Carla Sabotta" w:date="2008-08-06T14:28:00Z">
        <w:r w:rsidDel="004A19C4">
          <w:delText xml:space="preserve">way row exceptions are </w:delText>
        </w:r>
      </w:del>
      <w:del w:id="59" w:author="Carla Sabotta" w:date="2008-08-06T14:29:00Z">
        <w:r w:rsidDel="004A19C4">
          <w:delText xml:space="preserve">handled is </w:delText>
        </w:r>
      </w:del>
      <w:r>
        <w:t xml:space="preserve">defined by the </w:t>
      </w:r>
      <w:del w:id="60" w:author="Carla Sabotta" w:date="2008-08-06T14:29:00Z">
        <w:r w:rsidDel="004A19C4">
          <w:delText xml:space="preserve">error disposition set in the </w:delText>
        </w:r>
      </w:del>
      <w:r>
        <w:t>TruncationRowDisposition property of the main output. The fields can be qualified as well</w:t>
      </w:r>
      <w:ins w:id="61" w:author="Carla Sabotta" w:date="2008-08-06T14:29:00Z">
        <w:r w:rsidR="004A19C4">
          <w:t xml:space="preserve">, and </w:t>
        </w:r>
      </w:ins>
      <w:del w:id="62" w:author="Carla Sabotta" w:date="2008-08-06T14:29:00Z">
        <w:r w:rsidDel="004A19C4">
          <w:delText xml:space="preserve">. </w:delText>
        </w:r>
      </w:del>
      <w:ins w:id="63" w:author="Carla Sabotta" w:date="2008-08-06T14:29:00Z">
        <w:r w:rsidR="004A19C4">
          <w:t>t</w:t>
        </w:r>
      </w:ins>
      <w:del w:id="64" w:author="Carla Sabotta" w:date="2008-08-06T14:29:00Z">
        <w:r w:rsidDel="004A19C4">
          <w:delText>T</w:delText>
        </w:r>
      </w:del>
      <w:r>
        <w:t>he qualifiers are defined in the TextQualifier component property.</w:t>
      </w:r>
    </w:p>
    <w:p w:rsidR="00176232" w:rsidRDefault="00176232" w:rsidP="00176232">
      <w:r>
        <w:lastRenderedPageBreak/>
        <w:t>Here are some rules used for parsing qualified fields:</w:t>
      </w:r>
    </w:p>
    <w:p w:rsidR="00176232" w:rsidRDefault="00176232" w:rsidP="00176232">
      <w:pPr>
        <w:pStyle w:val="ListParagraph"/>
        <w:numPr>
          <w:ilvl w:val="0"/>
          <w:numId w:val="2"/>
        </w:numPr>
      </w:pPr>
      <w:r>
        <w:t>Fields are treated as qualified only if they start with a qualifier. If the field does not start with a qualifier all remaining qualifiers in the field will be treated as regular text.</w:t>
      </w:r>
    </w:p>
    <w:p w:rsidR="00176232" w:rsidRDefault="00176232" w:rsidP="00176232">
      <w:pPr>
        <w:pStyle w:val="ListParagraph"/>
        <w:numPr>
          <w:ilvl w:val="0"/>
          <w:numId w:val="2"/>
        </w:numPr>
      </w:pPr>
      <w:r>
        <w:t>Qualifiers can be part of a qualified field if they are escaped.</w:t>
      </w:r>
    </w:p>
    <w:p w:rsidR="00176232" w:rsidRDefault="00176232" w:rsidP="00176232">
      <w:pPr>
        <w:pStyle w:val="ListParagraph"/>
        <w:numPr>
          <w:ilvl w:val="0"/>
          <w:numId w:val="2"/>
        </w:numPr>
      </w:pPr>
      <w:r>
        <w:t>Qualifiers are escaped inside the field if they are listed twice.</w:t>
      </w:r>
    </w:p>
    <w:p w:rsidR="00176232" w:rsidRDefault="00176232" w:rsidP="00176232">
      <w:pPr>
        <w:pStyle w:val="ListParagraph"/>
        <w:numPr>
          <w:ilvl w:val="0"/>
          <w:numId w:val="2"/>
        </w:numPr>
      </w:pPr>
      <w:r>
        <w:t>Qualified text ends when the first un-escaped qualifier is found in the field text.</w:t>
      </w:r>
    </w:p>
    <w:p w:rsidR="00176232" w:rsidRDefault="004F331F" w:rsidP="00176232">
      <w:pPr>
        <w:pStyle w:val="ListParagraph"/>
        <w:numPr>
          <w:ilvl w:val="0"/>
          <w:numId w:val="2"/>
        </w:numPr>
      </w:pPr>
      <w:ins w:id="65" w:author="Carla Sabotta" w:date="2008-08-06T14:44:00Z">
        <w:r>
          <w:t xml:space="preserve">When </w:t>
        </w:r>
      </w:ins>
      <w:del w:id="66" w:author="Carla Sabotta" w:date="2008-08-06T14:44:00Z">
        <w:r w:rsidR="00176232" w:rsidDel="004F331F">
          <w:delText xml:space="preserve">The </w:delText>
        </w:r>
      </w:del>
      <w:r w:rsidR="00176232">
        <w:t>text after the first matching qualifier is found</w:t>
      </w:r>
      <w:ins w:id="67" w:author="Carla Sabotta" w:date="2008-08-06T14:46:00Z">
        <w:r>
          <w:t xml:space="preserve">, </w:t>
        </w:r>
      </w:ins>
      <w:del w:id="68" w:author="Carla Sabotta" w:date="2008-08-06T14:46:00Z">
        <w:r w:rsidR="00176232" w:rsidDel="004F331F">
          <w:delText xml:space="preserve"> and </w:delText>
        </w:r>
      </w:del>
      <w:r w:rsidR="00176232">
        <w:t>the end of the field (next delimiter) is treated as not qualified and eventual qualifiers in that space will be ignored.</w:t>
      </w:r>
    </w:p>
    <w:p w:rsidR="00176232" w:rsidRPr="00176232" w:rsidRDefault="00176232" w:rsidP="00176232">
      <w:r>
        <w:t xml:space="preserve">There are fixed limitations on the size of parsed fields and number of columns in a row. Currently, the fields can have </w:t>
      </w:r>
      <w:ins w:id="69" w:author="Carla Sabotta" w:date="2008-08-06T14:46:00Z">
        <w:r w:rsidR="004F331F">
          <w:t xml:space="preserve">a </w:t>
        </w:r>
      </w:ins>
      <w:r>
        <w:t>maximum of 64K characters</w:t>
      </w:r>
      <w:ins w:id="70" w:author="Carla Sabotta" w:date="2008-08-06T14:47:00Z">
        <w:r w:rsidR="004F331F">
          <w:t>,</w:t>
        </w:r>
      </w:ins>
      <w:r>
        <w:t xml:space="preserve"> and rows can have</w:t>
      </w:r>
      <w:ins w:id="71" w:author="Carla Sabotta" w:date="2008-08-06T14:47:00Z">
        <w:r w:rsidR="004F331F">
          <w:t xml:space="preserve"> a</w:t>
        </w:r>
      </w:ins>
      <w:r>
        <w:t xml:space="preserve"> maximum of 1024 columns. These values could eventually be changed or parameterized based on users’ feedback.</w:t>
      </w:r>
    </w:p>
    <w:p w:rsidR="00012C6E" w:rsidRDefault="00012C6E" w:rsidP="00012C6E">
      <w:pPr>
        <w:pStyle w:val="Heading1"/>
      </w:pPr>
      <w:r>
        <w:t>Design-time experience</w:t>
      </w:r>
    </w:p>
    <w:p w:rsidR="00012C6E" w:rsidDel="00B7601D" w:rsidRDefault="00012C6E" w:rsidP="002B4D3D">
      <w:pPr>
        <w:rPr>
          <w:del w:id="72" w:author="Carla Sabotta" w:date="2008-08-06T15:12:00Z"/>
        </w:rPr>
      </w:pPr>
    </w:p>
    <w:p w:rsidR="00012C6E" w:rsidRDefault="00012C6E" w:rsidP="002B4D3D">
      <w:r>
        <w:t>There are two ways to configure this component before it can be used to import data:</w:t>
      </w:r>
    </w:p>
    <w:p w:rsidR="00012C6E" w:rsidRDefault="00012C6E" w:rsidP="00012C6E">
      <w:pPr>
        <w:pStyle w:val="ListParagraph"/>
        <w:numPr>
          <w:ilvl w:val="0"/>
          <w:numId w:val="2"/>
        </w:numPr>
      </w:pPr>
      <w:r>
        <w:t>Manually</w:t>
      </w:r>
      <w:ins w:id="73" w:author="Carla Sabotta" w:date="2008-08-06T14:50:00Z">
        <w:r w:rsidR="004F331F">
          <w:t xml:space="preserve">, by </w:t>
        </w:r>
      </w:ins>
      <w:del w:id="74" w:author="Carla Sabotta" w:date="2008-08-06T14:50:00Z">
        <w:r w:rsidDel="004F331F">
          <w:delText xml:space="preserve"> </w:delText>
        </w:r>
      </w:del>
      <w:r>
        <w:t>using the advanced component editor</w:t>
      </w:r>
    </w:p>
    <w:p w:rsidR="00012C6E" w:rsidRDefault="00012C6E" w:rsidP="00012C6E">
      <w:pPr>
        <w:pStyle w:val="ListParagraph"/>
        <w:numPr>
          <w:ilvl w:val="0"/>
          <w:numId w:val="2"/>
        </w:numPr>
      </w:pPr>
      <w:r>
        <w:t>Automatically</w:t>
      </w:r>
      <w:ins w:id="75" w:author="Carla Sabotta" w:date="2008-08-06T14:50:00Z">
        <w:r w:rsidR="004F331F">
          <w:t>,</w:t>
        </w:r>
      </w:ins>
      <w:r>
        <w:t xml:space="preserve"> by getting the component properties and column metadata from an existing flat file connection manager.</w:t>
      </w:r>
    </w:p>
    <w:p w:rsidR="00012C6E" w:rsidDel="00B7601D" w:rsidRDefault="00012C6E" w:rsidP="00012C6E">
      <w:pPr>
        <w:rPr>
          <w:del w:id="76" w:author="Carla Sabotta" w:date="2008-08-06T15:12:00Z"/>
        </w:rPr>
      </w:pPr>
    </w:p>
    <w:p w:rsidR="00012C6E" w:rsidRDefault="00012C6E" w:rsidP="00012C6E">
      <w:pPr>
        <w:pStyle w:val="Heading2"/>
      </w:pPr>
      <w:r>
        <w:t>Manual edits</w:t>
      </w:r>
    </w:p>
    <w:p w:rsidR="00012C6E" w:rsidDel="00B7601D" w:rsidRDefault="00012C6E" w:rsidP="00012C6E">
      <w:pPr>
        <w:rPr>
          <w:del w:id="77" w:author="Carla Sabotta" w:date="2008-08-06T15:12:00Z"/>
        </w:rPr>
      </w:pPr>
    </w:p>
    <w:p w:rsidR="00012C6E" w:rsidRDefault="00012C6E" w:rsidP="00012C6E">
      <w:r>
        <w:t>Use the following steps to configure the component manually:</w:t>
      </w:r>
    </w:p>
    <w:p w:rsidR="00012C6E" w:rsidRDefault="00012C6E" w:rsidP="004F331F">
      <w:pPr>
        <w:pStyle w:val="ListParagraph"/>
        <w:numPr>
          <w:ilvl w:val="0"/>
          <w:numId w:val="5"/>
        </w:numPr>
        <w:pPrChange w:id="78" w:author="Carla Sabotta" w:date="2008-08-06T14:50:00Z">
          <w:pPr>
            <w:pStyle w:val="ListParagraph"/>
            <w:numPr>
              <w:numId w:val="2"/>
            </w:numPr>
            <w:ind w:hanging="360"/>
          </w:pPr>
        </w:pPrChange>
      </w:pPr>
      <w:r>
        <w:t xml:space="preserve">Right-click on its shape after it has been added to the design surface. </w:t>
      </w:r>
    </w:p>
    <w:p w:rsidR="00012C6E" w:rsidRDefault="00012C6E" w:rsidP="004F331F">
      <w:pPr>
        <w:pStyle w:val="ListParagraph"/>
        <w:numPr>
          <w:ilvl w:val="0"/>
          <w:numId w:val="5"/>
        </w:numPr>
        <w:pPrChange w:id="79" w:author="Carla Sabotta" w:date="2008-08-06T14:50:00Z">
          <w:pPr>
            <w:pStyle w:val="ListParagraph"/>
            <w:numPr>
              <w:numId w:val="2"/>
            </w:numPr>
            <w:ind w:hanging="360"/>
          </w:pPr>
        </w:pPrChange>
      </w:pPr>
      <w:r>
        <w:t xml:space="preserve">On the Connection Managers page, select an appropriate file connection. </w:t>
      </w:r>
    </w:p>
    <w:p w:rsidR="00012C6E" w:rsidRDefault="00012C6E" w:rsidP="004F331F">
      <w:pPr>
        <w:pStyle w:val="ListParagraph"/>
        <w:numPr>
          <w:ilvl w:val="0"/>
          <w:numId w:val="5"/>
        </w:numPr>
        <w:pPrChange w:id="80" w:author="Carla Sabotta" w:date="2008-08-06T14:50:00Z">
          <w:pPr>
            <w:pStyle w:val="ListParagraph"/>
            <w:numPr>
              <w:numId w:val="2"/>
            </w:numPr>
            <w:ind w:hanging="360"/>
          </w:pPr>
        </w:pPrChange>
      </w:pPr>
      <w:r>
        <w:t>On the ComponentProperties page</w:t>
      </w:r>
      <w:ins w:id="81" w:author="Carla Sabotta" w:date="2008-08-06T14:51:00Z">
        <w:r w:rsidR="004F331F">
          <w:t>,</w:t>
        </w:r>
      </w:ins>
      <w:r>
        <w:t xml:space="preserve"> assign all needed properties (delimiters, qualifier, etc) and then click on the Refresh button. This will generate output columns by parsing the first data row and extracting its number of columns and their eventual names.</w:t>
      </w:r>
    </w:p>
    <w:p w:rsidR="004F331F" w:rsidRDefault="00012C6E" w:rsidP="004F331F">
      <w:pPr>
        <w:pStyle w:val="ListParagraph"/>
        <w:numPr>
          <w:ilvl w:val="0"/>
          <w:numId w:val="5"/>
        </w:numPr>
        <w:rPr>
          <w:ins w:id="82" w:author="Carla Sabotta" w:date="2008-08-06T14:52:00Z"/>
        </w:rPr>
        <w:pPrChange w:id="83" w:author="Carla Sabotta" w:date="2008-08-06T14:51:00Z">
          <w:pPr>
            <w:pStyle w:val="ListParagraph"/>
            <w:numPr>
              <w:numId w:val="2"/>
            </w:numPr>
            <w:ind w:hanging="360"/>
          </w:pPr>
        </w:pPrChange>
      </w:pPr>
      <w:r>
        <w:t xml:space="preserve">After </w:t>
      </w:r>
      <w:ins w:id="84" w:author="Carla Sabotta" w:date="2008-08-06T14:52:00Z">
        <w:r w:rsidR="004F331F">
          <w:t xml:space="preserve">output </w:t>
        </w:r>
      </w:ins>
      <w:r>
        <w:t>columns have been added</w:t>
      </w:r>
      <w:ins w:id="85" w:author="Carla Sabotta" w:date="2008-08-06T14:52:00Z">
        <w:r w:rsidR="004F331F">
          <w:t xml:space="preserve">, </w:t>
        </w:r>
      </w:ins>
      <w:del w:id="86" w:author="Carla Sabotta" w:date="2008-08-06T14:52:00Z">
        <w:r w:rsidDel="004F331F">
          <w:delText xml:space="preserve"> </w:delText>
        </w:r>
      </w:del>
      <w:r>
        <w:t xml:space="preserve">their metadata (data types, length, etc) can be defined on the Input and Output Properties page. </w:t>
      </w:r>
    </w:p>
    <w:p w:rsidR="00012C6E" w:rsidRDefault="00012C6E" w:rsidP="004F331F">
      <w:pPr>
        <w:ind w:left="720"/>
        <w:pPrChange w:id="87" w:author="Carla Sabotta" w:date="2008-08-06T14:52:00Z">
          <w:pPr>
            <w:pStyle w:val="ListParagraph"/>
            <w:numPr>
              <w:numId w:val="2"/>
            </w:numPr>
            <w:ind w:hanging="360"/>
          </w:pPr>
        </w:pPrChange>
      </w:pPr>
      <w:r>
        <w:t xml:space="preserve">Error and truncation </w:t>
      </w:r>
      <w:del w:id="88" w:author="Carla Sabotta" w:date="2008-08-06T14:53:00Z">
        <w:r w:rsidDel="004F331F">
          <w:delText xml:space="preserve">dispositions </w:delText>
        </w:r>
      </w:del>
      <w:ins w:id="89" w:author="Carla Sabotta" w:date="2008-08-06T14:53:00Z">
        <w:r w:rsidR="004F331F">
          <w:t xml:space="preserve">settings </w:t>
        </w:r>
      </w:ins>
      <w:r>
        <w:t xml:space="preserve">for output columns and </w:t>
      </w:r>
      <w:del w:id="90" w:author="Carla Sabotta" w:date="2008-08-06T14:53:00Z">
        <w:r w:rsidDel="004F331F">
          <w:delText xml:space="preserve">only </w:delText>
        </w:r>
      </w:del>
      <w:r>
        <w:t>truncation</w:t>
      </w:r>
      <w:ins w:id="91" w:author="Carla Sabotta" w:date="2008-08-06T14:53:00Z">
        <w:r w:rsidR="004F331F">
          <w:t xml:space="preserve"> settings</w:t>
        </w:r>
      </w:ins>
      <w:del w:id="92" w:author="Carla Sabotta" w:date="2008-08-06T14:53:00Z">
        <w:r w:rsidDel="004F331F">
          <w:delText>s</w:delText>
        </w:r>
      </w:del>
      <w:r>
        <w:t xml:space="preserve"> for the main output</w:t>
      </w:r>
      <w:ins w:id="93" w:author="Carla Sabotta" w:date="2008-08-06T14:53:00Z">
        <w:r w:rsidR="004F331F">
          <w:t>,</w:t>
        </w:r>
      </w:ins>
      <w:r>
        <w:t xml:space="preserve"> can also be set on th</w:t>
      </w:r>
      <w:ins w:id="94" w:author="Carla Sabotta" w:date="2008-08-06T14:53:00Z">
        <w:r w:rsidR="004F331F">
          <w:t>e</w:t>
        </w:r>
      </w:ins>
      <w:del w:id="95" w:author="Carla Sabotta" w:date="2008-08-06T14:53:00Z">
        <w:r w:rsidDel="004F331F">
          <w:delText>is</w:delText>
        </w:r>
      </w:del>
      <w:r>
        <w:t xml:space="preserve"> </w:t>
      </w:r>
      <w:ins w:id="96" w:author="Carla Sabotta" w:date="2008-08-06T14:54:00Z">
        <w:r w:rsidR="00426AE2">
          <w:t xml:space="preserve">Input and Output Properties </w:t>
        </w:r>
      </w:ins>
      <w:r>
        <w:t>page. The</w:t>
      </w:r>
      <w:ins w:id="97" w:author="Carla Sabotta" w:date="2008-08-06T14:54:00Z">
        <w:r w:rsidR="00426AE2">
          <w:t xml:space="preserve"> settings</w:t>
        </w:r>
      </w:ins>
      <w:del w:id="98" w:author="Carla Sabotta" w:date="2008-08-06T14:54:00Z">
        <w:r w:rsidDel="00426AE2">
          <w:delText>se</w:delText>
        </w:r>
      </w:del>
      <w:r>
        <w:t xml:space="preserve"> would determine whether supported errors would cause the execution to stop, redirect or ignore failing rows.</w:t>
      </w:r>
    </w:p>
    <w:p w:rsidR="00012C6E" w:rsidDel="00426AE2" w:rsidRDefault="00012C6E" w:rsidP="007316CA">
      <w:pPr>
        <w:ind w:left="720"/>
        <w:rPr>
          <w:del w:id="99" w:author="Carla Sabotta" w:date="2008-08-06T14:55:00Z"/>
        </w:rPr>
        <w:pPrChange w:id="100" w:author="Carla Sabotta" w:date="2008-08-06T14:55:00Z">
          <w:pPr/>
        </w:pPrChange>
      </w:pPr>
    </w:p>
    <w:p w:rsidR="00012C6E" w:rsidRDefault="00012C6E" w:rsidP="007316CA">
      <w:pPr>
        <w:ind w:left="720"/>
        <w:pPrChange w:id="101" w:author="Carla Sabotta" w:date="2008-08-06T14:55:00Z">
          <w:pPr/>
        </w:pPrChange>
      </w:pPr>
      <w:r>
        <w:t>Once output columns</w:t>
      </w:r>
      <w:ins w:id="102" w:author="Carla Sabotta" w:date="2008-08-06T14:55:00Z">
        <w:r w:rsidR="007316CA">
          <w:t xml:space="preserve"> have been added and the metadata has been defined, you cannot use the Refresh button to rebuild the columns. To rebuild the columns, </w:t>
        </w:r>
      </w:ins>
      <w:del w:id="103" w:author="Carla Sabotta" w:date="2008-08-06T14:56:00Z">
        <w:r w:rsidDel="007316CA">
          <w:delText xml:space="preserve"> are added to the component the Reset button will not have effect. To rebuild the columns after changes, re</w:delText>
        </w:r>
      </w:del>
      <w:ins w:id="104" w:author="Carla Sabotta" w:date="2008-08-06T14:56:00Z">
        <w:r w:rsidR="007316CA">
          <w:t>re</w:t>
        </w:r>
      </w:ins>
      <w:r>
        <w:t xml:space="preserve">move all the output columns and then click </w:t>
      </w:r>
      <w:ins w:id="105" w:author="Carla Sabotta" w:date="2008-08-06T14:56:00Z">
        <w:r w:rsidR="007316CA">
          <w:t xml:space="preserve">the </w:t>
        </w:r>
      </w:ins>
      <w:r>
        <w:t>R</w:t>
      </w:r>
      <w:ins w:id="106" w:author="Carla Sabotta" w:date="2008-08-06T14:56:00Z">
        <w:r w:rsidR="007316CA">
          <w:t>efresh button</w:t>
        </w:r>
      </w:ins>
      <w:del w:id="107" w:author="Carla Sabotta" w:date="2008-08-06T14:56:00Z">
        <w:r w:rsidDel="007316CA">
          <w:delText>eset</w:delText>
        </w:r>
      </w:del>
      <w:r>
        <w:t xml:space="preserve"> again.</w:t>
      </w:r>
    </w:p>
    <w:p w:rsidR="00012C6E" w:rsidDel="0050637C" w:rsidRDefault="00012C6E" w:rsidP="00012C6E">
      <w:pPr>
        <w:rPr>
          <w:del w:id="108" w:author="Carla Sabotta" w:date="2008-08-06T14:57:00Z"/>
        </w:rPr>
      </w:pPr>
    </w:p>
    <w:p w:rsidR="00012C6E" w:rsidRDefault="00012C6E" w:rsidP="00012C6E">
      <w:pPr>
        <w:pStyle w:val="Heading2"/>
      </w:pPr>
      <w:r>
        <w:t>Using existing Flat File Connection Managers</w:t>
      </w:r>
    </w:p>
    <w:p w:rsidR="00012C6E" w:rsidDel="0050637C" w:rsidRDefault="00012C6E" w:rsidP="00012C6E">
      <w:pPr>
        <w:rPr>
          <w:del w:id="109" w:author="Carla Sabotta" w:date="2008-08-06T14:57:00Z"/>
        </w:rPr>
      </w:pPr>
    </w:p>
    <w:p w:rsidR="0050637C" w:rsidRDefault="0050637C" w:rsidP="00012C6E">
      <w:pPr>
        <w:rPr>
          <w:ins w:id="110" w:author="Carla Sabotta" w:date="2008-08-06T14:57:00Z"/>
        </w:rPr>
      </w:pPr>
    </w:p>
    <w:p w:rsidR="00012C6E" w:rsidRDefault="00012C6E" w:rsidP="00012C6E">
      <w:r>
        <w:lastRenderedPageBreak/>
        <w:t xml:space="preserve">If your package contains </w:t>
      </w:r>
      <w:ins w:id="111" w:author="Carla Sabotta" w:date="2008-08-06T14:58:00Z">
        <w:r w:rsidR="0050637C">
          <w:t xml:space="preserve">an </w:t>
        </w:r>
      </w:ins>
      <w:r>
        <w:t xml:space="preserve">existing </w:t>
      </w:r>
      <w:del w:id="112" w:author="Carla Sabotta" w:date="2008-08-06T14:58:00Z">
        <w:r w:rsidDel="0050637C">
          <w:delText>flat file</w:delText>
        </w:r>
      </w:del>
      <w:ins w:id="113" w:author="Carla Sabotta" w:date="2008-08-06T14:58:00Z">
        <w:r w:rsidR="0050637C">
          <w:t>Flat File</w:t>
        </w:r>
      </w:ins>
      <w:r>
        <w:t xml:space="preserve"> connection manager</w:t>
      </w:r>
      <w:ins w:id="114" w:author="Carla Sabotta" w:date="2008-08-06T14:57:00Z">
        <w:r w:rsidR="0050637C">
          <w:t xml:space="preserve"> or you prefer to define a flat file </w:t>
        </w:r>
        <w:r w:rsidR="0050637C">
          <w:t>formatted</w:t>
        </w:r>
        <w:r w:rsidR="0050637C">
          <w:t xml:space="preserve"> using the </w:t>
        </w:r>
      </w:ins>
      <w:ins w:id="115" w:author="Carla Sabotta" w:date="2008-08-06T14:58:00Z">
        <w:r w:rsidR="0050637C">
          <w:t>Flat File</w:t>
        </w:r>
      </w:ins>
      <w:ins w:id="116" w:author="Carla Sabotta" w:date="2008-08-06T14:57:00Z">
        <w:r w:rsidR="0050637C">
          <w:t xml:space="preserve"> connection manager, </w:t>
        </w:r>
      </w:ins>
      <w:ins w:id="117" w:author="Carla Sabotta" w:date="2008-08-06T14:58:00Z">
        <w:r w:rsidR="0050637C">
          <w:t>you can modify the connection manager</w:t>
        </w:r>
      </w:ins>
      <w:r>
        <w:t>s or it seems easier to define a specific flat file format in the Flat File Connection Manager editor</w:t>
      </w:r>
      <w:ins w:id="118" w:author="Carla Sabotta" w:date="2008-08-06T14:58:00Z">
        <w:r w:rsidR="0050637C">
          <w:t xml:space="preserve"> to work with the new </w:t>
        </w:r>
      </w:ins>
      <w:del w:id="119" w:author="Carla Sabotta" w:date="2008-08-06T14:58:00Z">
        <w:r w:rsidDel="0050637C">
          <w:delText>, that way configured connection managers can simply be translated into the n</w:delText>
        </w:r>
      </w:del>
      <w:del w:id="120" w:author="Carla Sabotta" w:date="2008-08-06T14:59:00Z">
        <w:r w:rsidDel="0050637C">
          <w:delText xml:space="preserve">ew </w:delText>
        </w:r>
      </w:del>
      <w:r>
        <w:t>component (Delimited File Reader).</w:t>
      </w:r>
    </w:p>
    <w:p w:rsidR="00012C6E" w:rsidRDefault="00012C6E" w:rsidP="00012C6E">
      <w:del w:id="121" w:author="Carla Sabotta" w:date="2008-08-06T14:59:00Z">
        <w:r w:rsidDel="0050637C">
          <w:delText>Here are the steps for that:</w:delText>
        </w:r>
      </w:del>
      <w:ins w:id="122" w:author="Carla Sabotta" w:date="2008-08-06T14:59:00Z">
        <w:r w:rsidR="0050637C">
          <w:t>To modify the Flat File connection manager:</w:t>
        </w:r>
      </w:ins>
    </w:p>
    <w:p w:rsidR="00012C6E" w:rsidRDefault="00012C6E" w:rsidP="00B72A93">
      <w:pPr>
        <w:pStyle w:val="ListParagraph"/>
        <w:numPr>
          <w:ilvl w:val="0"/>
          <w:numId w:val="7"/>
        </w:numPr>
        <w:pPrChange w:id="123" w:author="Carla Sabotta" w:date="2008-08-06T14:59:00Z">
          <w:pPr>
            <w:pStyle w:val="ListParagraph"/>
            <w:numPr>
              <w:numId w:val="2"/>
            </w:numPr>
            <w:ind w:hanging="360"/>
          </w:pPr>
        </w:pPrChange>
      </w:pPr>
      <w:r>
        <w:t>Make sure the package contains a flat file connection manager</w:t>
      </w:r>
      <w:del w:id="124" w:author="Carla Sabotta" w:date="2008-08-06T14:59:00Z">
        <w:r w:rsidDel="00B72A93">
          <w:delText xml:space="preserve"> to base the new component on</w:delText>
        </w:r>
      </w:del>
      <w:r>
        <w:t>.</w:t>
      </w:r>
    </w:p>
    <w:p w:rsidR="00012C6E" w:rsidRDefault="00012C6E" w:rsidP="00B72A93">
      <w:pPr>
        <w:pStyle w:val="ListParagraph"/>
        <w:numPr>
          <w:ilvl w:val="0"/>
          <w:numId w:val="7"/>
        </w:numPr>
        <w:pPrChange w:id="125" w:author="Carla Sabotta" w:date="2008-08-06T14:59:00Z">
          <w:pPr>
            <w:pStyle w:val="ListParagraph"/>
            <w:numPr>
              <w:numId w:val="2"/>
            </w:numPr>
            <w:ind w:hanging="360"/>
          </w:pPr>
        </w:pPrChange>
      </w:pPr>
      <w:del w:id="126" w:author="Carla Sabotta" w:date="2008-08-06T14:59:00Z">
        <w:r w:rsidDel="00B72A93">
          <w:delText>When dropping the</w:delText>
        </w:r>
      </w:del>
      <w:ins w:id="127" w:author="Carla Sabotta" w:date="2008-08-06T14:59:00Z">
        <w:r w:rsidR="00B72A93">
          <w:t>Add the</w:t>
        </w:r>
      </w:ins>
      <w:r>
        <w:t xml:space="preserve"> new component to the design surface</w:t>
      </w:r>
      <w:ins w:id="128" w:author="Carla Sabotta" w:date="2008-08-06T14:59:00Z">
        <w:r w:rsidR="00B72A93">
          <w:t xml:space="preserve">. The following </w:t>
        </w:r>
      </w:ins>
      <w:del w:id="129" w:author="Carla Sabotta" w:date="2008-08-06T14:59:00Z">
        <w:r w:rsidDel="00B72A93">
          <w:delText xml:space="preserve"> the following </w:delText>
        </w:r>
      </w:del>
      <w:r>
        <w:t xml:space="preserve">dialog </w:t>
      </w:r>
      <w:del w:id="130" w:author="Carla Sabotta" w:date="2008-08-06T14:59:00Z">
        <w:r w:rsidDel="00B72A93">
          <w:delText>will show u</w:delText>
        </w:r>
      </w:del>
      <w:del w:id="131" w:author="Carla Sabotta" w:date="2008-08-06T15:00:00Z">
        <w:r w:rsidDel="00B72A93">
          <w:delText>p:</w:delText>
        </w:r>
      </w:del>
      <w:ins w:id="132" w:author="Carla Sabotta" w:date="2008-08-06T15:00:00Z">
        <w:r w:rsidR="00B72A93">
          <w:t>appears.</w:t>
        </w:r>
      </w:ins>
    </w:p>
    <w:p w:rsidR="00012C6E" w:rsidRDefault="00012C6E" w:rsidP="00012C6E">
      <w:r>
        <w:rPr>
          <w:noProof/>
        </w:rPr>
        <w:drawing>
          <wp:inline distT="0" distB="0" distL="0" distR="0">
            <wp:extent cx="5791200" cy="24568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91200" cy="2456815"/>
                    </a:xfrm>
                    <a:prstGeom prst="rect">
                      <a:avLst/>
                    </a:prstGeom>
                    <a:noFill/>
                    <a:ln w="9525">
                      <a:noFill/>
                      <a:miter lim="800000"/>
                      <a:headEnd/>
                      <a:tailEnd/>
                    </a:ln>
                  </pic:spPr>
                </pic:pic>
              </a:graphicData>
            </a:graphic>
          </wp:inline>
        </w:drawing>
      </w:r>
    </w:p>
    <w:p w:rsidR="00012C6E" w:rsidRDefault="00012C6E" w:rsidP="00B72A93">
      <w:pPr>
        <w:pStyle w:val="ListParagraph"/>
        <w:numPr>
          <w:ilvl w:val="0"/>
          <w:numId w:val="7"/>
        </w:numPr>
        <w:pPrChange w:id="133" w:author="Carla Sabotta" w:date="2008-08-06T15:01:00Z">
          <w:pPr>
            <w:pStyle w:val="ListParagraph"/>
            <w:numPr>
              <w:numId w:val="2"/>
            </w:numPr>
            <w:ind w:hanging="360"/>
          </w:pPr>
        </w:pPrChange>
      </w:pPr>
      <w:r>
        <w:t xml:space="preserve">Select an appropriate </w:t>
      </w:r>
      <w:ins w:id="134" w:author="Carla Sabotta" w:date="2008-08-06T15:00:00Z">
        <w:r w:rsidR="00B72A93">
          <w:t xml:space="preserve">Flat File </w:t>
        </w:r>
      </w:ins>
      <w:r>
        <w:t>connection manager</w:t>
      </w:r>
      <w:ins w:id="135" w:author="Carla Sabotta" w:date="2008-08-06T15:00:00Z">
        <w:r w:rsidR="00B72A93">
          <w:t xml:space="preserve"> by selecting the </w:t>
        </w:r>
        <w:r w:rsidR="00B72A93" w:rsidRPr="00B72A93">
          <w:rPr>
            <w:b/>
            <w:rPrChange w:id="136" w:author="Carla Sabotta" w:date="2008-08-06T15:00:00Z">
              <w:rPr/>
            </w:rPrChange>
          </w:rPr>
          <w:t>Infer the component metadata from an existing Flat File Connection Manager</w:t>
        </w:r>
        <w:r w:rsidR="00B72A93">
          <w:t xml:space="preserve"> option. </w:t>
        </w:r>
      </w:ins>
      <w:del w:id="137" w:author="Carla Sabotta" w:date="2008-08-06T15:00:00Z">
        <w:r w:rsidDel="00B72A93">
          <w:delText xml:space="preserve"> </w:delText>
        </w:r>
      </w:del>
      <w:ins w:id="138" w:author="Carla Sabotta" w:date="2008-08-06T15:01:00Z">
        <w:r w:rsidR="00B72A93">
          <w:t xml:space="preserve"> T</w:t>
        </w:r>
      </w:ins>
      <w:del w:id="139" w:author="Carla Sabotta" w:date="2008-08-06T15:01:00Z">
        <w:r w:rsidDel="00B72A93">
          <w:delText>and t</w:delText>
        </w:r>
      </w:del>
      <w:r>
        <w:t xml:space="preserve">he flat file properties and columns </w:t>
      </w:r>
      <w:del w:id="140" w:author="Carla Sabotta" w:date="2008-08-06T15:01:00Z">
        <w:r w:rsidDel="00B72A93">
          <w:delText>will get copied</w:delText>
        </w:r>
      </w:del>
      <w:ins w:id="141" w:author="Carla Sabotta" w:date="2008-08-06T15:01:00Z">
        <w:r w:rsidR="00B72A93">
          <w:t>are copied</w:t>
        </w:r>
      </w:ins>
      <w:r>
        <w:t xml:space="preserve"> from the connection manager to the</w:t>
      </w:r>
      <w:del w:id="142" w:author="Carla Sabotta" w:date="2008-08-06T15:01:00Z">
        <w:r w:rsidDel="00B72A93">
          <w:delText xml:space="preserve"> added</w:delText>
        </w:r>
      </w:del>
      <w:ins w:id="143" w:author="Carla Sabotta" w:date="2008-08-06T15:01:00Z">
        <w:r w:rsidR="00B72A93">
          <w:t xml:space="preserve"> new</w:t>
        </w:r>
      </w:ins>
      <w:r>
        <w:t xml:space="preserve"> component.</w:t>
      </w:r>
    </w:p>
    <w:p w:rsidR="00012C6E" w:rsidRDefault="00012C6E" w:rsidP="00B72A93">
      <w:pPr>
        <w:ind w:left="720"/>
        <w:pPrChange w:id="144" w:author="Carla Sabotta" w:date="2008-08-06T15:01:00Z">
          <w:pPr>
            <w:pStyle w:val="ListParagraph"/>
            <w:numPr>
              <w:numId w:val="2"/>
            </w:numPr>
            <w:ind w:hanging="360"/>
          </w:pPr>
        </w:pPrChange>
      </w:pPr>
      <w:del w:id="145" w:author="Carla Sabotta" w:date="2008-08-06T15:01:00Z">
        <w:r w:rsidDel="00B72A93">
          <w:delText>In most cases, this way configured component will be ready to use after it gets dropped.</w:delText>
        </w:r>
      </w:del>
      <w:ins w:id="146" w:author="Carla Sabotta" w:date="2008-08-06T15:01:00Z">
        <w:r w:rsidR="00B72A93">
          <w:t>The new component is now ready to use.</w:t>
        </w:r>
      </w:ins>
    </w:p>
    <w:p w:rsidR="00012C6E" w:rsidDel="00B7601D" w:rsidRDefault="00012C6E" w:rsidP="00012C6E">
      <w:pPr>
        <w:rPr>
          <w:del w:id="147" w:author="Carla Sabotta" w:date="2008-08-06T15:12:00Z"/>
        </w:rPr>
      </w:pPr>
    </w:p>
    <w:p w:rsidR="00012C6E" w:rsidRDefault="00012C6E" w:rsidP="00012C6E">
      <w:r>
        <w:t xml:space="preserve">In addition to copying the </w:t>
      </w:r>
      <w:ins w:id="148" w:author="Carla Sabotta" w:date="2008-08-06T15:01:00Z">
        <w:r w:rsidR="00B72A93">
          <w:t xml:space="preserve">flat file </w:t>
        </w:r>
      </w:ins>
      <w:r>
        <w:t>properties and columns</w:t>
      </w:r>
      <w:ins w:id="149" w:author="Carla Sabotta" w:date="2008-08-06T15:02:00Z">
        <w:r w:rsidR="00B72A93">
          <w:t xml:space="preserve">, </w:t>
        </w:r>
      </w:ins>
      <w:del w:id="150" w:author="Carla Sabotta" w:date="2008-08-06T15:03:00Z">
        <w:r w:rsidDel="00B72A93">
          <w:delText xml:space="preserve"> </w:delText>
        </w:r>
      </w:del>
      <w:ins w:id="151" w:author="Carla Sabotta" w:date="2008-08-06T15:02:00Z">
        <w:r w:rsidR="00B72A93">
          <w:t xml:space="preserve">the </w:t>
        </w:r>
        <w:r w:rsidR="00B72A93" w:rsidRPr="00B72A93">
          <w:rPr>
            <w:b/>
            <w:rPrChange w:id="152" w:author="Carla Sabotta" w:date="2008-08-06T15:03:00Z">
              <w:rPr/>
            </w:rPrChange>
          </w:rPr>
          <w:t>Add Delimited File Reader Component</w:t>
        </w:r>
        <w:r w:rsidR="00B72A93">
          <w:t xml:space="preserve"> dialog also creates a new file</w:t>
        </w:r>
      </w:ins>
      <w:del w:id="153" w:author="Carla Sabotta" w:date="2008-08-06T15:02:00Z">
        <w:r w:rsidDel="00B72A93">
          <w:delText>this utility will also create a new file</w:delText>
        </w:r>
      </w:del>
      <w:r>
        <w:t xml:space="preserve"> connection and assign</w:t>
      </w:r>
      <w:ins w:id="154" w:author="Carla Sabotta" w:date="2008-08-06T15:03:00Z">
        <w:r w:rsidR="00B72A93">
          <w:t>s</w:t>
        </w:r>
      </w:ins>
      <w:r>
        <w:t xml:space="preserve"> it a file from the original connection manager.</w:t>
      </w:r>
    </w:p>
    <w:p w:rsidR="00FA6BFE" w:rsidRDefault="00FA6BFE" w:rsidP="00012C6E">
      <w:r>
        <w:t>Note: The custom UI is not available yet for this component. Instead of the custom UI a message box would show up and ask users to start the advanced editor. Unfortunately, there was no way to redirect this UI automatically.</w:t>
      </w:r>
    </w:p>
    <w:p w:rsidR="00012C6E" w:rsidRPr="00012C6E" w:rsidDel="00B7601D" w:rsidRDefault="00012C6E" w:rsidP="00012C6E">
      <w:pPr>
        <w:rPr>
          <w:del w:id="155" w:author="Carla Sabotta" w:date="2008-08-06T15:12:00Z"/>
        </w:rPr>
      </w:pPr>
    </w:p>
    <w:p w:rsidR="00012C6E" w:rsidRDefault="00FA6BFE" w:rsidP="00FA6BFE">
      <w:pPr>
        <w:pStyle w:val="Heading1"/>
      </w:pPr>
      <w:r>
        <w:t>Implementation Details</w:t>
      </w:r>
    </w:p>
    <w:p w:rsidR="00FA6BFE" w:rsidDel="00B7601D" w:rsidRDefault="00FA6BFE" w:rsidP="00FA6BFE">
      <w:pPr>
        <w:rPr>
          <w:del w:id="156" w:author="Carla Sabotta" w:date="2008-08-06T15:12:00Z"/>
        </w:rPr>
      </w:pPr>
    </w:p>
    <w:p w:rsidR="00176232" w:rsidRDefault="00176232" w:rsidP="00FA6BFE">
      <w:r>
        <w:t xml:space="preserve">There are three classes that implement the main parsing logic </w:t>
      </w:r>
      <w:ins w:id="157" w:author="Carla Sabotta" w:date="2008-08-06T15:03:00Z">
        <w:r w:rsidR="00E209B6">
          <w:t xml:space="preserve">that </w:t>
        </w:r>
      </w:ins>
      <w:r>
        <w:t>this component uses</w:t>
      </w:r>
      <w:ins w:id="158" w:author="Carla Sabotta" w:date="2008-08-06T15:03:00Z">
        <w:r w:rsidR="00E209B6">
          <w:t xml:space="preserve">: </w:t>
        </w:r>
      </w:ins>
      <w:del w:id="159" w:author="Carla Sabotta" w:date="2008-08-06T15:03:00Z">
        <w:r w:rsidDel="00E209B6">
          <w:delText>.</w:delText>
        </w:r>
      </w:del>
      <w:r>
        <w:t xml:space="preserve"> </w:t>
      </w:r>
      <w:del w:id="160" w:author="Carla Sabotta" w:date="2008-08-06T15:03:00Z">
        <w:r w:rsidDel="00E209B6">
          <w:delText xml:space="preserve">Those classes are </w:delText>
        </w:r>
      </w:del>
      <w:r>
        <w:t>FieldParser, RowParser and DelimitedFileParser</w:t>
      </w:r>
      <w:ins w:id="161" w:author="Carla Sabotta" w:date="2008-08-06T15:03:00Z">
        <w:r w:rsidR="00E209B6">
          <w:t>.</w:t>
        </w:r>
      </w:ins>
    </w:p>
    <w:p w:rsidR="00176232" w:rsidRDefault="00176232" w:rsidP="00FA6BFE"/>
    <w:p w:rsidR="00176232" w:rsidRDefault="00176232" w:rsidP="00176232">
      <w:pPr>
        <w:pStyle w:val="Heading2"/>
      </w:pPr>
      <w:r>
        <w:lastRenderedPageBreak/>
        <w:t>FieldParser</w:t>
      </w:r>
      <w:ins w:id="162" w:author="Carla Sabotta" w:date="2008-08-06T15:03:00Z">
        <w:r w:rsidR="00E209B6">
          <w:t xml:space="preserve"> Class</w:t>
        </w:r>
      </w:ins>
    </w:p>
    <w:p w:rsidR="00176232" w:rsidRPr="00176232" w:rsidDel="00B7601D" w:rsidRDefault="00176232" w:rsidP="00176232">
      <w:pPr>
        <w:rPr>
          <w:del w:id="163" w:author="Carla Sabotta" w:date="2008-08-06T15:12:00Z"/>
        </w:rPr>
      </w:pPr>
    </w:p>
    <w:p w:rsidR="00FA6BFE" w:rsidRDefault="00E209B6" w:rsidP="00FA6BFE">
      <w:ins w:id="164" w:author="Carla Sabotta" w:date="2008-08-06T15:04:00Z">
        <w:r>
          <w:t xml:space="preserve">The </w:t>
        </w:r>
      </w:ins>
      <w:r w:rsidR="00176232">
        <w:t>FieldParser class contains the core parsing logic. It parses the data fields</w:t>
      </w:r>
      <w:ins w:id="165" w:author="Carla Sabotta" w:date="2008-08-06T15:04:00Z">
        <w:r>
          <w:t xml:space="preserve"> </w:t>
        </w:r>
      </w:ins>
      <w:del w:id="166" w:author="Carla Sabotta" w:date="2008-08-06T15:04:00Z">
        <w:r w:rsidR="00176232" w:rsidDel="00E209B6">
          <w:delText xml:space="preserve">. The parsing is done </w:delText>
        </w:r>
      </w:del>
      <w:r w:rsidR="00176232">
        <w:t>using a form of a finite state machine defined for particular fields. Here are the diagrams of currently used parsing state machines:</w:t>
      </w:r>
    </w:p>
    <w:p w:rsidR="00176232" w:rsidRDefault="00176232" w:rsidP="00176232">
      <w:pPr>
        <w:pStyle w:val="Heading3"/>
      </w:pPr>
      <w:r>
        <w:t>Single delimiter without qualifiers</w:t>
      </w:r>
    </w:p>
    <w:p w:rsidR="00176232" w:rsidRPr="00176232" w:rsidRDefault="00176232" w:rsidP="00176232"/>
    <w:p w:rsidR="00176232" w:rsidRDefault="00176232" w:rsidP="00176232">
      <w:r>
        <w:rPr>
          <w:noProof/>
        </w:rPr>
        <w:drawing>
          <wp:inline distT="0" distB="0" distL="0" distR="0">
            <wp:extent cx="3310255" cy="8718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310255" cy="871855"/>
                    </a:xfrm>
                    <a:prstGeom prst="rect">
                      <a:avLst/>
                    </a:prstGeom>
                    <a:noFill/>
                    <a:ln w="9525">
                      <a:noFill/>
                      <a:miter lim="800000"/>
                      <a:headEnd/>
                      <a:tailEnd/>
                    </a:ln>
                  </pic:spPr>
                </pic:pic>
              </a:graphicData>
            </a:graphic>
          </wp:inline>
        </w:drawing>
      </w:r>
    </w:p>
    <w:p w:rsidR="00176232" w:rsidRDefault="00176232" w:rsidP="00176232">
      <w:r>
        <w:t>This state machine is used for parsing rows with single columns (without qualifiers) or header rows.</w:t>
      </w:r>
    </w:p>
    <w:p w:rsidR="00176232" w:rsidRDefault="00176232" w:rsidP="00176232"/>
    <w:p w:rsidR="00176232" w:rsidRDefault="00176232" w:rsidP="00176232">
      <w:pPr>
        <w:pStyle w:val="Heading3"/>
      </w:pPr>
      <w:r>
        <w:t>Single delimiter with qualifiers</w:t>
      </w:r>
    </w:p>
    <w:p w:rsidR="00176232" w:rsidRDefault="00176232" w:rsidP="00176232">
      <w:r>
        <w:rPr>
          <w:noProof/>
        </w:rPr>
        <w:drawing>
          <wp:inline distT="0" distB="0" distL="0" distR="0">
            <wp:extent cx="3742690" cy="2011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742690" cy="2011680"/>
                    </a:xfrm>
                    <a:prstGeom prst="rect">
                      <a:avLst/>
                    </a:prstGeom>
                    <a:noFill/>
                    <a:ln w="9525">
                      <a:noFill/>
                      <a:miter lim="800000"/>
                      <a:headEnd/>
                      <a:tailEnd/>
                    </a:ln>
                  </pic:spPr>
                </pic:pic>
              </a:graphicData>
            </a:graphic>
          </wp:inline>
        </w:drawing>
      </w:r>
    </w:p>
    <w:p w:rsidR="00176232" w:rsidRDefault="00176232" w:rsidP="00176232">
      <w:r>
        <w:t xml:space="preserve">This </w:t>
      </w:r>
      <w:ins w:id="167" w:author="Carla Sabotta" w:date="2008-08-06T15:04:00Z">
        <w:r w:rsidR="00E209B6">
          <w:t>state machine</w:t>
        </w:r>
      </w:ins>
      <w:del w:id="168" w:author="Carla Sabotta" w:date="2008-08-06T15:04:00Z">
        <w:r w:rsidDel="00E209B6">
          <w:delText>one</w:delText>
        </w:r>
      </w:del>
      <w:r>
        <w:t xml:space="preserve"> is used for parsing rows with single delimited columns.</w:t>
      </w:r>
    </w:p>
    <w:p w:rsidR="00176232" w:rsidDel="00B7601D" w:rsidRDefault="00176232" w:rsidP="00176232">
      <w:pPr>
        <w:rPr>
          <w:del w:id="169" w:author="Carla Sabotta" w:date="2008-08-06T15:12:00Z"/>
        </w:rPr>
      </w:pPr>
    </w:p>
    <w:p w:rsidR="00176232" w:rsidRDefault="00176232" w:rsidP="00176232">
      <w:pPr>
        <w:pStyle w:val="Heading3"/>
      </w:pPr>
      <w:r>
        <w:t>Two delimiters without qualifiers</w:t>
      </w:r>
    </w:p>
    <w:p w:rsidR="00176232" w:rsidRDefault="00176232" w:rsidP="00176232">
      <w:r>
        <w:rPr>
          <w:noProof/>
        </w:rPr>
        <w:drawing>
          <wp:inline distT="0" distB="0" distL="0" distR="0">
            <wp:extent cx="3493135" cy="1438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493135" cy="1438910"/>
                    </a:xfrm>
                    <a:prstGeom prst="rect">
                      <a:avLst/>
                    </a:prstGeom>
                    <a:noFill/>
                    <a:ln w="9525">
                      <a:noFill/>
                      <a:miter lim="800000"/>
                      <a:headEnd/>
                      <a:tailEnd/>
                    </a:ln>
                  </pic:spPr>
                </pic:pic>
              </a:graphicData>
            </a:graphic>
          </wp:inline>
        </w:drawing>
      </w:r>
    </w:p>
    <w:p w:rsidR="00176232" w:rsidRDefault="00176232" w:rsidP="00176232"/>
    <w:p w:rsidR="00176232" w:rsidRDefault="00176232" w:rsidP="00176232">
      <w:r>
        <w:t xml:space="preserve">This </w:t>
      </w:r>
      <w:ins w:id="170" w:author="Carla Sabotta" w:date="2008-08-06T15:04:00Z">
        <w:r w:rsidR="00E209B6">
          <w:t xml:space="preserve">state machine </w:t>
        </w:r>
      </w:ins>
      <w:del w:id="171" w:author="Carla Sabotta" w:date="2008-08-06T15:04:00Z">
        <w:r w:rsidDel="00E209B6">
          <w:delText xml:space="preserve">one </w:delText>
        </w:r>
      </w:del>
      <w:r>
        <w:t>is used for parsing unqualified fields in regular rows with column and row delimiters.</w:t>
      </w:r>
    </w:p>
    <w:p w:rsidR="00176232" w:rsidRDefault="00176232" w:rsidP="00176232">
      <w:pPr>
        <w:pStyle w:val="Heading3"/>
      </w:pPr>
      <w:r>
        <w:lastRenderedPageBreak/>
        <w:t>Two delimiters with qualifiers</w:t>
      </w:r>
    </w:p>
    <w:p w:rsidR="00176232" w:rsidRDefault="00176232" w:rsidP="00176232">
      <w:r>
        <w:rPr>
          <w:noProof/>
        </w:rPr>
        <w:drawing>
          <wp:inline distT="0" distB="0" distL="0" distR="0">
            <wp:extent cx="3681730" cy="273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681730" cy="2731135"/>
                    </a:xfrm>
                    <a:prstGeom prst="rect">
                      <a:avLst/>
                    </a:prstGeom>
                    <a:noFill/>
                    <a:ln w="9525">
                      <a:noFill/>
                      <a:miter lim="800000"/>
                      <a:headEnd/>
                      <a:tailEnd/>
                    </a:ln>
                  </pic:spPr>
                </pic:pic>
              </a:graphicData>
            </a:graphic>
          </wp:inline>
        </w:drawing>
      </w:r>
    </w:p>
    <w:p w:rsidR="00176232" w:rsidRPr="00176232" w:rsidRDefault="00176232" w:rsidP="00176232">
      <w:r>
        <w:t>This parsing state machine is used for parsing regular rows which could have column a</w:t>
      </w:r>
      <w:del w:id="172" w:author="Carla Sabotta" w:date="2008-08-06T15:04:00Z">
        <w:r w:rsidDel="00D74988">
          <w:delText>a</w:delText>
        </w:r>
      </w:del>
      <w:r>
        <w:t>nd row delimiters</w:t>
      </w:r>
      <w:ins w:id="173" w:author="Carla Sabotta" w:date="2008-08-06T15:04:00Z">
        <w:r w:rsidR="00D74988">
          <w:t>,</w:t>
        </w:r>
      </w:ins>
      <w:r>
        <w:t xml:space="preserve"> and the fields can be qualified.</w:t>
      </w:r>
    </w:p>
    <w:p w:rsidR="00176232" w:rsidRPr="00176232" w:rsidDel="00B7601D" w:rsidRDefault="00176232" w:rsidP="00176232">
      <w:pPr>
        <w:rPr>
          <w:del w:id="174" w:author="Carla Sabotta" w:date="2008-08-06T15:12:00Z"/>
        </w:rPr>
      </w:pPr>
    </w:p>
    <w:p w:rsidR="00176232" w:rsidRDefault="00176232" w:rsidP="00176232">
      <w:pPr>
        <w:pStyle w:val="Heading2"/>
      </w:pPr>
      <w:r>
        <w:t>RowParser</w:t>
      </w:r>
      <w:ins w:id="175" w:author="Carla Sabotta" w:date="2008-08-06T15:05:00Z">
        <w:r w:rsidR="00D74988">
          <w:t xml:space="preserve"> Class</w:t>
        </w:r>
      </w:ins>
    </w:p>
    <w:p w:rsidR="00176232" w:rsidDel="00B7601D" w:rsidRDefault="00176232" w:rsidP="00176232">
      <w:pPr>
        <w:rPr>
          <w:del w:id="176" w:author="Carla Sabotta" w:date="2008-08-06T15:12:00Z"/>
        </w:rPr>
      </w:pPr>
    </w:p>
    <w:p w:rsidR="00176232" w:rsidRDefault="00176232" w:rsidP="00176232">
      <w:r>
        <w:t xml:space="preserve">The responsibility of the RowParser objects </w:t>
      </w:r>
      <w:ins w:id="177" w:author="Carla Sabotta" w:date="2008-08-06T15:06:00Z">
        <w:r w:rsidR="00C255B4">
          <w:t>are</w:t>
        </w:r>
      </w:ins>
      <w:del w:id="178" w:author="Carla Sabotta" w:date="2008-08-06T15:06:00Z">
        <w:r w:rsidDel="00C255B4">
          <w:delText>is</w:delText>
        </w:r>
      </w:del>
      <w:r>
        <w:t xml:space="preserve"> to parse all fields in a row. They use </w:t>
      </w:r>
      <w:ins w:id="179" w:author="Carla Sabotta" w:date="2008-08-06T15:05:00Z">
        <w:r w:rsidR="00C255B4">
          <w:t xml:space="preserve">the </w:t>
        </w:r>
      </w:ins>
      <w:r>
        <w:t xml:space="preserve">FieldParser object to parse fields one by one until the row delimiter is found. The parsing result will be </w:t>
      </w:r>
      <w:ins w:id="180" w:author="Carla Sabotta" w:date="2008-08-06T15:06:00Z">
        <w:r w:rsidR="00C255B4">
          <w:t xml:space="preserve">a </w:t>
        </w:r>
      </w:ins>
      <w:r>
        <w:t>RowData structure containing all parsed fields and the original row text (for error reporting).</w:t>
      </w:r>
    </w:p>
    <w:p w:rsidR="00176232" w:rsidDel="00B7601D" w:rsidRDefault="00176232" w:rsidP="00176232">
      <w:pPr>
        <w:rPr>
          <w:del w:id="181" w:author="Carla Sabotta" w:date="2008-08-06T15:12:00Z"/>
        </w:rPr>
      </w:pPr>
    </w:p>
    <w:p w:rsidR="00176232" w:rsidRDefault="00176232" w:rsidP="00176232">
      <w:pPr>
        <w:pStyle w:val="Heading2"/>
      </w:pPr>
      <w:r>
        <w:t>DelimitedFileParser</w:t>
      </w:r>
      <w:ins w:id="182" w:author="Carla Sabotta" w:date="2008-08-06T15:05:00Z">
        <w:r w:rsidR="00C255B4">
          <w:t xml:space="preserve"> Class</w:t>
        </w:r>
      </w:ins>
    </w:p>
    <w:p w:rsidR="00176232" w:rsidDel="00B7601D" w:rsidRDefault="00176232" w:rsidP="00176232">
      <w:pPr>
        <w:rPr>
          <w:del w:id="183" w:author="Carla Sabotta" w:date="2008-08-06T15:12:00Z"/>
        </w:rPr>
      </w:pPr>
    </w:p>
    <w:p w:rsidR="00176232" w:rsidRPr="00176232" w:rsidRDefault="00176232" w:rsidP="00176232">
      <w:r>
        <w:t>DelimitedFileParser is another parsing layer around the row parser. It will contain all relevant parsing properties in addition to delimiters and qualifiers. This class can position the row parser to the rows that will be imported into the data flow buffers by skipping header and initial data rows.</w:t>
      </w:r>
    </w:p>
    <w:p w:rsidR="00176232" w:rsidDel="00B7601D" w:rsidRDefault="00176232" w:rsidP="00176232">
      <w:pPr>
        <w:rPr>
          <w:del w:id="184" w:author="Carla Sabotta" w:date="2008-08-06T15:12:00Z"/>
        </w:rPr>
      </w:pPr>
    </w:p>
    <w:p w:rsidR="00176232" w:rsidRDefault="00176232" w:rsidP="00176232">
      <w:pPr>
        <w:pStyle w:val="Heading2"/>
      </w:pPr>
      <w:r>
        <w:t>BufferSink</w:t>
      </w:r>
      <w:ins w:id="185" w:author="Carla Sabotta" w:date="2008-08-06T15:06:00Z">
        <w:r w:rsidR="00C255B4">
          <w:t xml:space="preserve"> Class</w:t>
        </w:r>
      </w:ins>
    </w:p>
    <w:p w:rsidR="00176232" w:rsidDel="00B7601D" w:rsidRDefault="00176232" w:rsidP="00176232">
      <w:pPr>
        <w:rPr>
          <w:del w:id="186" w:author="Carla Sabotta" w:date="2008-08-06T15:13:00Z"/>
        </w:rPr>
      </w:pPr>
    </w:p>
    <w:p w:rsidR="00176232" w:rsidRDefault="00176232" w:rsidP="00176232">
      <w:r>
        <w:t xml:space="preserve">The BufferSink class takes </w:t>
      </w:r>
      <w:ins w:id="187" w:author="Carla Sabotta" w:date="2008-08-06T15:06:00Z">
        <w:r w:rsidR="00C255B4">
          <w:t xml:space="preserve">the </w:t>
        </w:r>
      </w:ins>
      <w:r>
        <w:t xml:space="preserve">RowData </w:t>
      </w:r>
      <w:ins w:id="188" w:author="Carla Sabotta" w:date="2008-08-06T15:06:00Z">
        <w:r w:rsidR="00C255B4">
          <w:t xml:space="preserve">structure </w:t>
        </w:r>
      </w:ins>
      <w:r>
        <w:t xml:space="preserve">provided by </w:t>
      </w:r>
      <w:del w:id="189" w:author="Carla Sabotta" w:date="2008-08-06T15:06:00Z">
        <w:r w:rsidDel="00C255B4">
          <w:delText>the row parser</w:delText>
        </w:r>
      </w:del>
      <w:ins w:id="190" w:author="Carla Sabotta" w:date="2008-08-06T15:06:00Z">
        <w:r w:rsidR="00C255B4">
          <w:t>RowParser</w:t>
        </w:r>
      </w:ins>
      <w:r>
        <w:t xml:space="preserve"> and sends th</w:t>
      </w:r>
      <w:ins w:id="191" w:author="Carla Sabotta" w:date="2008-08-06T15:06:00Z">
        <w:r w:rsidR="00C255B4">
          <w:t>e data</w:t>
        </w:r>
      </w:ins>
      <w:del w:id="192" w:author="Carla Sabotta" w:date="2008-08-06T15:06:00Z">
        <w:r w:rsidDel="00C255B4">
          <w:delText>em</w:delText>
        </w:r>
      </w:del>
      <w:r>
        <w:t xml:space="preserve"> to the data flow buffers. </w:t>
      </w:r>
      <w:ins w:id="193" w:author="Carla Sabotta" w:date="2008-08-06T15:06:00Z">
        <w:r w:rsidR="00C255B4">
          <w:t>BufferSink</w:t>
        </w:r>
      </w:ins>
      <w:del w:id="194" w:author="Carla Sabotta" w:date="2008-08-06T15:06:00Z">
        <w:r w:rsidDel="00C255B4">
          <w:delText>It</w:delText>
        </w:r>
      </w:del>
      <w:r>
        <w:t xml:space="preserve"> also handles eventual error conditions (truncations, conversion errors, etc) by reporting them or rerouting erroneous rows.</w:t>
      </w:r>
    </w:p>
    <w:p w:rsidR="00176232" w:rsidRDefault="00176232" w:rsidP="00176232">
      <w:pPr>
        <w:pStyle w:val="Heading2"/>
      </w:pPr>
      <w:r>
        <w:t>DelimitedFileReaderComponentUI</w:t>
      </w:r>
      <w:ins w:id="195" w:author="Carla Sabotta" w:date="2008-08-06T15:06:00Z">
        <w:r w:rsidR="00C579DF">
          <w:t xml:space="preserve"> Class</w:t>
        </w:r>
      </w:ins>
    </w:p>
    <w:p w:rsidR="00176232" w:rsidDel="00B7601D" w:rsidRDefault="00176232" w:rsidP="00176232">
      <w:pPr>
        <w:rPr>
          <w:del w:id="196" w:author="Carla Sabotta" w:date="2008-08-06T15:13:00Z"/>
        </w:rPr>
      </w:pPr>
    </w:p>
    <w:p w:rsidR="00176232" w:rsidRDefault="00176232" w:rsidP="00176232">
      <w:r>
        <w:t>This class is responsible for showing the pop-up dialog when</w:t>
      </w:r>
      <w:ins w:id="197" w:author="Carla Sabotta" w:date="2008-08-06T15:07:00Z">
        <w:r w:rsidR="00C579DF">
          <w:t xml:space="preserve"> the user drops </w:t>
        </w:r>
      </w:ins>
      <w:del w:id="198" w:author="Carla Sabotta" w:date="2008-08-06T15:07:00Z">
        <w:r w:rsidDel="00C579DF">
          <w:delText xml:space="preserve"> dropping </w:delText>
        </w:r>
      </w:del>
      <w:r>
        <w:t>the component to the design surface and configur</w:t>
      </w:r>
      <w:ins w:id="199" w:author="Carla Sabotta" w:date="2008-08-06T15:07:00Z">
        <w:r w:rsidR="00C579DF">
          <w:t>es</w:t>
        </w:r>
      </w:ins>
      <w:del w:id="200" w:author="Carla Sabotta" w:date="2008-08-06T15:07:00Z">
        <w:r w:rsidDel="00C579DF">
          <w:delText>ing</w:delText>
        </w:r>
      </w:del>
      <w:r>
        <w:t xml:space="preserve"> the component from a selected flat file connection manager. </w:t>
      </w:r>
    </w:p>
    <w:p w:rsidR="00176232" w:rsidDel="00B7601D" w:rsidRDefault="00176232" w:rsidP="00176232">
      <w:pPr>
        <w:rPr>
          <w:del w:id="201" w:author="Carla Sabotta" w:date="2008-08-06T15:13:00Z"/>
        </w:rPr>
      </w:pPr>
    </w:p>
    <w:p w:rsidR="00176232" w:rsidRDefault="00176232" w:rsidP="00176232">
      <w:pPr>
        <w:pStyle w:val="Heading2"/>
      </w:pPr>
      <w:r>
        <w:t>DelimiterStringConverter</w:t>
      </w:r>
      <w:ins w:id="202" w:author="Carla Sabotta" w:date="2008-08-06T15:07:00Z">
        <w:r w:rsidR="00C579DF">
          <w:t xml:space="preserve"> Class</w:t>
        </w:r>
      </w:ins>
    </w:p>
    <w:p w:rsidR="00176232" w:rsidDel="00B7601D" w:rsidRDefault="00176232" w:rsidP="00176232">
      <w:pPr>
        <w:rPr>
          <w:del w:id="203" w:author="Carla Sabotta" w:date="2008-08-06T15:13:00Z"/>
        </w:rPr>
      </w:pPr>
    </w:p>
    <w:p w:rsidR="00176232" w:rsidRDefault="00176232" w:rsidP="00176232">
      <w:r>
        <w:t xml:space="preserve">This is a type converter associated with some properties </w:t>
      </w:r>
      <w:ins w:id="204" w:author="Carla Sabotta" w:date="2008-08-06T15:07:00Z">
        <w:r w:rsidR="00C579DF">
          <w:t xml:space="preserve">that </w:t>
        </w:r>
      </w:ins>
      <w:del w:id="205" w:author="Carla Sabotta" w:date="2008-08-06T15:07:00Z">
        <w:r w:rsidDel="00C579DF">
          <w:delText>to a</w:delText>
        </w:r>
      </w:del>
      <w:ins w:id="206" w:author="Carla Sabotta" w:date="2008-08-06T15:07:00Z">
        <w:r w:rsidR="00C579DF">
          <w:t>a</w:t>
        </w:r>
      </w:ins>
      <w:r>
        <w:t xml:space="preserve">llow </w:t>
      </w:r>
      <w:ins w:id="207" w:author="Carla Sabotta" w:date="2008-08-06T15:07:00Z">
        <w:r w:rsidR="00C579DF">
          <w:t xml:space="preserve">customers to make specified </w:t>
        </w:r>
      </w:ins>
      <w:del w:id="208" w:author="Carla Sabotta" w:date="2008-08-06T15:07:00Z">
        <w:r w:rsidDel="00C579DF">
          <w:delText>them</w:delText>
        </w:r>
      </w:del>
      <w:del w:id="209" w:author="Carla Sabotta" w:date="2008-08-06T15:08:00Z">
        <w:r w:rsidDel="00C579DF">
          <w:delText xml:space="preserve"> making chosen </w:delText>
        </w:r>
      </w:del>
      <w:r>
        <w:t>white characters visible (\t, \r, and \n would become {t}, {CR} and {LF} respectively) and replac</w:t>
      </w:r>
      <w:ins w:id="210" w:author="Carla Sabotta" w:date="2008-08-06T15:08:00Z">
        <w:r w:rsidR="00C579DF">
          <w:t>e</w:t>
        </w:r>
      </w:ins>
      <w:del w:id="211" w:author="Carla Sabotta" w:date="2008-08-06T15:08:00Z">
        <w:r w:rsidDel="00C579DF">
          <w:delText>ing</w:delText>
        </w:r>
      </w:del>
      <w:r>
        <w:t xml:space="preserve"> empty strings with &lt;none&gt; markers.</w:t>
      </w:r>
    </w:p>
    <w:p w:rsidR="00176232" w:rsidRDefault="00176232" w:rsidP="00176232"/>
    <w:p w:rsidR="00176232" w:rsidRDefault="00176232" w:rsidP="00176232">
      <w:pPr>
        <w:pStyle w:val="Heading2"/>
      </w:pPr>
      <w:r>
        <w:t>FileReader</w:t>
      </w:r>
      <w:ins w:id="212" w:author="Carla Sabotta" w:date="2008-08-06T15:08:00Z">
        <w:r w:rsidR="00C579DF">
          <w:t xml:space="preserve"> Class</w:t>
        </w:r>
      </w:ins>
    </w:p>
    <w:p w:rsidR="00176232" w:rsidDel="00B7601D" w:rsidRDefault="00176232" w:rsidP="00176232">
      <w:pPr>
        <w:rPr>
          <w:del w:id="213" w:author="Carla Sabotta" w:date="2008-08-06T15:13:00Z"/>
        </w:rPr>
      </w:pPr>
    </w:p>
    <w:p w:rsidR="00176232" w:rsidRPr="00176232" w:rsidRDefault="00176232" w:rsidP="00176232">
      <w:r>
        <w:t>This class wraps the IO logic and implements services used to stream data to parsers.</w:t>
      </w:r>
    </w:p>
    <w:p w:rsidR="00176232" w:rsidDel="00B7601D" w:rsidRDefault="00176232" w:rsidP="00176232">
      <w:pPr>
        <w:rPr>
          <w:del w:id="214" w:author="Carla Sabotta" w:date="2008-08-06T15:13:00Z"/>
        </w:rPr>
      </w:pPr>
    </w:p>
    <w:p w:rsidR="00176232" w:rsidRDefault="00176232" w:rsidP="00176232">
      <w:pPr>
        <w:pStyle w:val="Heading2"/>
      </w:pPr>
      <w:r>
        <w:t>PropertiesManager</w:t>
      </w:r>
      <w:ins w:id="215" w:author="Carla Sabotta" w:date="2008-08-06T15:08:00Z">
        <w:r w:rsidR="00C579DF">
          <w:t xml:space="preserve"> Class</w:t>
        </w:r>
      </w:ins>
    </w:p>
    <w:p w:rsidR="00176232" w:rsidDel="00B7601D" w:rsidRDefault="00176232" w:rsidP="00176232">
      <w:pPr>
        <w:rPr>
          <w:del w:id="216" w:author="Carla Sabotta" w:date="2008-08-06T15:13:00Z"/>
        </w:rPr>
      </w:pPr>
    </w:p>
    <w:p w:rsidR="00176232" w:rsidRDefault="00176232" w:rsidP="00176232">
      <w:r>
        <w:t>This</w:t>
      </w:r>
      <w:del w:id="217" w:author="Carla Sabotta" w:date="2008-08-06T15:08:00Z">
        <w:r w:rsidDel="00C579DF">
          <w:delText xml:space="preserve"> one</w:delText>
        </w:r>
      </w:del>
      <w:r>
        <w:t xml:space="preserve"> is</w:t>
      </w:r>
      <w:del w:id="218" w:author="Carla Sabotta" w:date="2008-08-06T15:08:00Z">
        <w:r w:rsidDel="00C579DF">
          <w:delText xml:space="preserve"> just</w:delText>
        </w:r>
      </w:del>
      <w:r>
        <w:t xml:space="preserve"> a wrapper</w:t>
      </w:r>
      <w:ins w:id="219" w:author="Carla Sabotta" w:date="2008-08-06T15:08:00Z">
        <w:r w:rsidR="00C579DF">
          <w:t xml:space="preserve"> class that handles</w:t>
        </w:r>
      </w:ins>
      <w:del w:id="220" w:author="Carla Sabotta" w:date="2008-08-06T15:08:00Z">
        <w:r w:rsidDel="00C579DF">
          <w:delText xml:space="preserve"> handling</w:delText>
        </w:r>
      </w:del>
      <w:r>
        <w:t xml:space="preserve"> component properties so that </w:t>
      </w:r>
      <w:ins w:id="221" w:author="Carla Sabotta" w:date="2008-08-06T15:08:00Z">
        <w:r w:rsidR="00C579DF">
          <w:t xml:space="preserve">the </w:t>
        </w:r>
      </w:ins>
      <w:r>
        <w:t>logic could be better unit tested.</w:t>
      </w:r>
    </w:p>
    <w:p w:rsidR="00176232" w:rsidDel="00B7601D" w:rsidRDefault="00176232" w:rsidP="00176232">
      <w:pPr>
        <w:rPr>
          <w:del w:id="222" w:author="Carla Sabotta" w:date="2008-08-06T15:13:00Z"/>
        </w:rPr>
      </w:pPr>
    </w:p>
    <w:p w:rsidR="00176232" w:rsidRDefault="00176232" w:rsidP="00176232">
      <w:pPr>
        <w:pStyle w:val="Heading2"/>
      </w:pPr>
      <w:r>
        <w:t>DelimitedFileReaderComponent</w:t>
      </w:r>
    </w:p>
    <w:p w:rsidR="00176232" w:rsidDel="00B7601D" w:rsidRDefault="00176232" w:rsidP="00176232">
      <w:pPr>
        <w:rPr>
          <w:del w:id="223" w:author="Carla Sabotta" w:date="2008-08-06T15:13:00Z"/>
        </w:rPr>
      </w:pPr>
    </w:p>
    <w:p w:rsidR="00176232" w:rsidRDefault="00176232" w:rsidP="00176232">
      <w:r>
        <w:t>This class implements the actual component and its attributes</w:t>
      </w:r>
      <w:ins w:id="224" w:author="Carla Sabotta" w:date="2008-08-06T15:08:00Z">
        <w:r w:rsidR="00C579DF">
          <w:t>, and</w:t>
        </w:r>
      </w:ins>
      <w:r>
        <w:t xml:space="preserve"> associate</w:t>
      </w:r>
      <w:ins w:id="225" w:author="Carla Sabotta" w:date="2008-08-06T15:08:00Z">
        <w:r w:rsidR="00C579DF">
          <w:t>s</w:t>
        </w:r>
      </w:ins>
      <w:r>
        <w:t xml:space="preserve"> it with the UI class and the used icon.  The component implementation uses the DelimitedFileParser and BufferSink classes for its execution-time logic (PrimeOutput implementation). The rest of the methods are supporting the design-time behavior and define some validation rules.</w:t>
      </w:r>
    </w:p>
    <w:p w:rsidR="00176232" w:rsidDel="00B7601D" w:rsidRDefault="00176232" w:rsidP="00176232">
      <w:pPr>
        <w:rPr>
          <w:del w:id="226" w:author="Carla Sabotta" w:date="2008-08-06T15:13:00Z"/>
        </w:rPr>
      </w:pPr>
    </w:p>
    <w:p w:rsidR="00176232" w:rsidRDefault="00176232" w:rsidP="00176232">
      <w:pPr>
        <w:pStyle w:val="Heading1"/>
      </w:pPr>
      <w:r>
        <w:t>Unit Testing</w:t>
      </w:r>
    </w:p>
    <w:p w:rsidR="00176232" w:rsidDel="00B7601D" w:rsidRDefault="00176232" w:rsidP="00176232">
      <w:pPr>
        <w:rPr>
          <w:del w:id="227" w:author="Carla Sabotta" w:date="2008-08-06T15:13:00Z"/>
        </w:rPr>
      </w:pPr>
    </w:p>
    <w:p w:rsidR="00176232" w:rsidRDefault="00176232" w:rsidP="00176232">
      <w:r>
        <w:t xml:space="preserve">The source code is accompanied with over 100 unit tests. The tests are mainly focused </w:t>
      </w:r>
      <w:ins w:id="228" w:author="Carla Sabotta" w:date="2008-08-06T15:09:00Z">
        <w:r w:rsidR="004E6B10">
          <w:t>on</w:t>
        </w:r>
      </w:ins>
      <w:del w:id="229" w:author="Carla Sabotta" w:date="2008-08-06T15:09:00Z">
        <w:r w:rsidDel="004E6B10">
          <w:delText>to</w:delText>
        </w:r>
      </w:del>
      <w:r>
        <w:t xml:space="preserve"> the parsing logic</w:t>
      </w:r>
      <w:ins w:id="230" w:author="Carla Sabotta" w:date="2008-08-06T15:09:00Z">
        <w:r w:rsidR="004E6B10">
          <w:t>,</w:t>
        </w:r>
      </w:ins>
      <w:r>
        <w:t xml:space="preserve"> but there are additional </w:t>
      </w:r>
      <w:del w:id="231" w:author="Carla Sabotta" w:date="2008-08-06T15:09:00Z">
        <w:r w:rsidDel="004E6B10">
          <w:delText xml:space="preserve">ones </w:delText>
        </w:r>
      </w:del>
      <w:ins w:id="232" w:author="Carla Sabotta" w:date="2008-08-06T15:09:00Z">
        <w:r w:rsidR="004E6B10">
          <w:t>tests that</w:t>
        </w:r>
        <w:r w:rsidR="004E6B10">
          <w:t xml:space="preserve"> </w:t>
        </w:r>
      </w:ins>
      <w:r>
        <w:t>deal</w:t>
      </w:r>
      <w:del w:id="233" w:author="Carla Sabotta" w:date="2008-08-06T15:09:00Z">
        <w:r w:rsidDel="004E6B10">
          <w:delText>ing</w:delText>
        </w:r>
      </w:del>
      <w:r>
        <w:t xml:space="preserve"> with other servicing classes as well.</w:t>
      </w:r>
    </w:p>
    <w:p w:rsidR="00176232" w:rsidRDefault="00176232" w:rsidP="00176232">
      <w:r>
        <w:t>To run unit tests</w:t>
      </w:r>
      <w:ins w:id="234" w:author="Carla Sabotta" w:date="2008-08-06T15:09:00Z">
        <w:r w:rsidR="004E6B10">
          <w:t xml:space="preserve">, </w:t>
        </w:r>
      </w:ins>
      <w:del w:id="235" w:author="Carla Sabotta" w:date="2008-08-06T15:09:00Z">
        <w:r w:rsidDel="004E6B10">
          <w:delText xml:space="preserve"> </w:delText>
        </w:r>
      </w:del>
      <w:r>
        <w:t>open the provided solution in Visual Studio and activate the [Test/Run-&gt;All Tests in Solution] command.</w:t>
      </w:r>
    </w:p>
    <w:p w:rsidR="00176232" w:rsidRPr="00176232" w:rsidRDefault="00176232" w:rsidP="00176232">
      <w:r>
        <w:t xml:space="preserve">A nice way to browse through unit tests is to group them by </w:t>
      </w:r>
      <w:ins w:id="236" w:author="Carla Sabotta" w:date="2008-08-06T15:09:00Z">
        <w:r w:rsidR="004E6B10">
          <w:t xml:space="preserve">the </w:t>
        </w:r>
      </w:ins>
      <w:r>
        <w:t>classes they test. Some of th</w:t>
      </w:r>
      <w:ins w:id="237" w:author="Carla Sabotta" w:date="2008-08-06T15:10:00Z">
        <w:r w:rsidR="004E6B10">
          <w:t>e</w:t>
        </w:r>
      </w:ins>
      <w:del w:id="238" w:author="Carla Sabotta" w:date="2008-08-06T15:10:00Z">
        <w:r w:rsidDel="004E6B10">
          <w:delText>ose</w:delText>
        </w:r>
      </w:del>
      <w:r>
        <w:t xml:space="preserve"> tests could </w:t>
      </w:r>
      <w:del w:id="239" w:author="Carla Sabotta" w:date="2008-08-06T15:10:00Z">
        <w:r w:rsidDel="004E6B10">
          <w:delText xml:space="preserve">actually </w:delText>
        </w:r>
      </w:del>
      <w:r>
        <w:t xml:space="preserve">be </w:t>
      </w:r>
      <w:del w:id="240" w:author="Carla Sabotta" w:date="2008-08-06T15:10:00Z">
        <w:r w:rsidDel="004E6B10">
          <w:delText xml:space="preserve">useful </w:delText>
        </w:r>
      </w:del>
      <w:ins w:id="241" w:author="Carla Sabotta" w:date="2008-08-06T15:10:00Z">
        <w:r w:rsidR="004E6B10">
          <w:t xml:space="preserve">used </w:t>
        </w:r>
      </w:ins>
      <w:r>
        <w:t xml:space="preserve">as implicit documentation of the logic they test. They can also help in preserving the existing logic if/when </w:t>
      </w:r>
      <w:ins w:id="242" w:author="Carla Sabotta" w:date="2008-08-06T15:10:00Z">
        <w:r w:rsidR="004E6B10">
          <w:t xml:space="preserve">you </w:t>
        </w:r>
      </w:ins>
      <w:r>
        <w:t>enhanc</w:t>
      </w:r>
      <w:ins w:id="243" w:author="Carla Sabotta" w:date="2008-08-06T15:10:00Z">
        <w:r w:rsidR="004E6B10">
          <w:t xml:space="preserve">e </w:t>
        </w:r>
      </w:ins>
      <w:del w:id="244" w:author="Carla Sabotta" w:date="2008-08-06T15:10:00Z">
        <w:r w:rsidDel="004E6B10">
          <w:delText xml:space="preserve">ing </w:delText>
        </w:r>
      </w:del>
      <w:r>
        <w:t>the provided source code.</w:t>
      </w:r>
    </w:p>
    <w:p w:rsidR="00176232" w:rsidDel="00B7601D" w:rsidRDefault="00176232" w:rsidP="00176232">
      <w:pPr>
        <w:pStyle w:val="Heading1"/>
        <w:rPr>
          <w:del w:id="245" w:author="Carla Sabotta" w:date="2008-08-06T15:13:00Z"/>
        </w:rPr>
      </w:pPr>
      <w:r>
        <w:t>Known restrictions</w:t>
      </w:r>
    </w:p>
    <w:p w:rsidR="00176232" w:rsidRDefault="00176232" w:rsidP="00B7601D">
      <w:pPr>
        <w:pStyle w:val="Heading1"/>
        <w:pPrChange w:id="246" w:author="Carla Sabotta" w:date="2008-08-06T15:13:00Z">
          <w:pPr/>
        </w:pPrChange>
      </w:pPr>
    </w:p>
    <w:p w:rsidR="00176232" w:rsidRDefault="00176232" w:rsidP="004E6B10">
      <w:pPr>
        <w:pStyle w:val="ListParagraph"/>
        <w:numPr>
          <w:ilvl w:val="0"/>
          <w:numId w:val="9"/>
        </w:numPr>
        <w:pPrChange w:id="247" w:author="Carla Sabotta" w:date="2008-08-06T15:10:00Z">
          <w:pPr>
            <w:pStyle w:val="ListParagraph"/>
            <w:numPr>
              <w:numId w:val="2"/>
            </w:numPr>
            <w:ind w:hanging="360"/>
          </w:pPr>
        </w:pPrChange>
      </w:pPr>
      <w:r>
        <w:t>Custom component UI is not available.</w:t>
      </w:r>
    </w:p>
    <w:p w:rsidR="00176232" w:rsidRDefault="00176232" w:rsidP="004E6B10">
      <w:pPr>
        <w:pStyle w:val="ListParagraph"/>
        <w:numPr>
          <w:ilvl w:val="0"/>
          <w:numId w:val="9"/>
        </w:numPr>
        <w:pPrChange w:id="248" w:author="Carla Sabotta" w:date="2008-08-06T15:10:00Z">
          <w:pPr>
            <w:pStyle w:val="ListParagraph"/>
            <w:numPr>
              <w:numId w:val="2"/>
            </w:numPr>
            <w:ind w:hanging="360"/>
          </w:pPr>
        </w:pPrChange>
      </w:pPr>
      <w:r>
        <w:t xml:space="preserve">Currently, the component parser will not be able to handle surrogate characters in Unicode files. </w:t>
      </w:r>
      <w:ins w:id="249" w:author="Carla Sabotta" w:date="2008-08-06T15:10:00Z">
        <w:r w:rsidR="004E6B10">
          <w:t xml:space="preserve">This </w:t>
        </w:r>
      </w:ins>
      <w:del w:id="250" w:author="Carla Sabotta" w:date="2008-08-06T15:10:00Z">
        <w:r w:rsidDel="004E6B10">
          <w:delText xml:space="preserve">It </w:delText>
        </w:r>
      </w:del>
      <w:r>
        <w:t xml:space="preserve">is due to limitations of the </w:t>
      </w:r>
      <w:del w:id="251" w:author="Carla Sabotta" w:date="2008-08-06T15:10:00Z">
        <w:r w:rsidDel="004E6B10">
          <w:delText xml:space="preserve">used </w:delText>
        </w:r>
      </w:del>
      <w:r>
        <w:t>IO APIs</w:t>
      </w:r>
      <w:ins w:id="252" w:author="Carla Sabotta" w:date="2008-08-06T15:10:00Z">
        <w:r w:rsidR="004E6B10">
          <w:t xml:space="preserve"> that are used.</w:t>
        </w:r>
      </w:ins>
      <w:del w:id="253" w:author="Carla Sabotta" w:date="2008-08-06T15:10:00Z">
        <w:r w:rsidDel="004E6B10">
          <w:delText>.</w:delText>
        </w:r>
      </w:del>
    </w:p>
    <w:p w:rsidR="00176232" w:rsidRPr="00176232" w:rsidRDefault="00176232" w:rsidP="004E6B10">
      <w:pPr>
        <w:pStyle w:val="ListParagraph"/>
        <w:numPr>
          <w:ilvl w:val="0"/>
          <w:numId w:val="9"/>
        </w:numPr>
        <w:pPrChange w:id="254" w:author="Carla Sabotta" w:date="2008-08-06T15:10:00Z">
          <w:pPr>
            <w:pStyle w:val="ListParagraph"/>
            <w:numPr>
              <w:numId w:val="2"/>
            </w:numPr>
            <w:ind w:hanging="360"/>
          </w:pPr>
        </w:pPrChange>
      </w:pPr>
      <w:r>
        <w:t xml:space="preserve">There are no per-column delimiters </w:t>
      </w:r>
      <w:del w:id="255" w:author="Carla Sabotta" w:date="2008-08-06T15:11:00Z">
        <w:r w:rsidDel="004E6B10">
          <w:delText xml:space="preserve">like </w:delText>
        </w:r>
      </w:del>
      <w:ins w:id="256" w:author="Carla Sabotta" w:date="2008-08-06T15:11:00Z">
        <w:r w:rsidR="004E6B10">
          <w:t>like those used</w:t>
        </w:r>
        <w:r w:rsidR="004E6B10">
          <w:t xml:space="preserve"> </w:t>
        </w:r>
      </w:ins>
      <w:r>
        <w:t>in the old flat file parser.</w:t>
      </w:r>
    </w:p>
    <w:sectPr w:rsidR="00176232" w:rsidRPr="00176232" w:rsidSect="002924FC">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891" w:rsidRDefault="00940891" w:rsidP="00B7601D">
      <w:pPr>
        <w:spacing w:after="0" w:line="240" w:lineRule="auto"/>
      </w:pPr>
      <w:r>
        <w:separator/>
      </w:r>
    </w:p>
  </w:endnote>
  <w:endnote w:type="continuationSeparator" w:id="1">
    <w:p w:rsidR="00940891" w:rsidRDefault="00940891" w:rsidP="00B76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257" w:author="Carla Sabotta" w:date="2008-08-06T15:11:00Z"/>
  <w:sdt>
    <w:sdtPr>
      <w:id w:val="22651548"/>
      <w:docPartObj>
        <w:docPartGallery w:val="Page Numbers (Bottom of Page)"/>
        <w:docPartUnique/>
      </w:docPartObj>
    </w:sdtPr>
    <w:sdtContent>
      <w:customXmlInsRangeEnd w:id="257"/>
      <w:p w:rsidR="00B7601D" w:rsidRDefault="00B7601D">
        <w:pPr>
          <w:pStyle w:val="Footer"/>
          <w:jc w:val="right"/>
          <w:rPr>
            <w:ins w:id="258" w:author="Carla Sabotta" w:date="2008-08-06T15:11:00Z"/>
          </w:rPr>
        </w:pPr>
        <w:ins w:id="259" w:author="Carla Sabotta" w:date="2008-08-06T15:11:00Z">
          <w:r>
            <w:fldChar w:fldCharType="begin"/>
          </w:r>
          <w:r>
            <w:instrText xml:space="preserve"> PAGE   \* MERGEFORMAT </w:instrText>
          </w:r>
          <w:r>
            <w:fldChar w:fldCharType="separate"/>
          </w:r>
        </w:ins>
        <w:r>
          <w:rPr>
            <w:noProof/>
          </w:rPr>
          <w:t>1</w:t>
        </w:r>
        <w:ins w:id="260" w:author="Carla Sabotta" w:date="2008-08-06T15:11:00Z">
          <w:r>
            <w:fldChar w:fldCharType="end"/>
          </w:r>
        </w:ins>
      </w:p>
    </w:sdtContent>
    <w:customXmlInsRangeStart w:id="261" w:author="Carla Sabotta" w:date="2008-08-06T15:11:00Z"/>
  </w:sdt>
  <w:customXmlInsRangeEnd w:id="261"/>
  <w:p w:rsidR="00B7601D" w:rsidRDefault="00B760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891" w:rsidRDefault="00940891" w:rsidP="00B7601D">
      <w:pPr>
        <w:spacing w:after="0" w:line="240" w:lineRule="auto"/>
      </w:pPr>
      <w:r>
        <w:separator/>
      </w:r>
    </w:p>
  </w:footnote>
  <w:footnote w:type="continuationSeparator" w:id="1">
    <w:p w:rsidR="00940891" w:rsidRDefault="00940891" w:rsidP="00B760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4102B"/>
    <w:multiLevelType w:val="hybridMultilevel"/>
    <w:tmpl w:val="EC0E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D51FEE"/>
    <w:multiLevelType w:val="hybridMultilevel"/>
    <w:tmpl w:val="FFE47B08"/>
    <w:lvl w:ilvl="0" w:tplc="C2FE24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07F16"/>
    <w:multiLevelType w:val="hybridMultilevel"/>
    <w:tmpl w:val="89E0C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67499"/>
    <w:multiLevelType w:val="hybridMultilevel"/>
    <w:tmpl w:val="BFF830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F53DC"/>
    <w:multiLevelType w:val="hybridMultilevel"/>
    <w:tmpl w:val="C2C45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62DDB"/>
    <w:multiLevelType w:val="hybridMultilevel"/>
    <w:tmpl w:val="C8AE3268"/>
    <w:lvl w:ilvl="0" w:tplc="C2FE24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26822"/>
    <w:multiLevelType w:val="hybridMultilevel"/>
    <w:tmpl w:val="C84A35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D0EF7"/>
    <w:multiLevelType w:val="hybridMultilevel"/>
    <w:tmpl w:val="5C50C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C602F"/>
    <w:multiLevelType w:val="hybridMultilevel"/>
    <w:tmpl w:val="74CC1E68"/>
    <w:lvl w:ilvl="0" w:tplc="B8D66B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6"/>
  </w:num>
  <w:num w:numId="6">
    <w:abstractNumId w:val="4"/>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8D7476"/>
    <w:rsid w:val="00012C6E"/>
    <w:rsid w:val="00085632"/>
    <w:rsid w:val="00176232"/>
    <w:rsid w:val="001844F2"/>
    <w:rsid w:val="001A00D2"/>
    <w:rsid w:val="002924FC"/>
    <w:rsid w:val="002B4D3D"/>
    <w:rsid w:val="00300B94"/>
    <w:rsid w:val="00426AE2"/>
    <w:rsid w:val="004307A5"/>
    <w:rsid w:val="004506C4"/>
    <w:rsid w:val="00497556"/>
    <w:rsid w:val="004A19C4"/>
    <w:rsid w:val="004E6B10"/>
    <w:rsid w:val="004F331F"/>
    <w:rsid w:val="0050637C"/>
    <w:rsid w:val="005427EE"/>
    <w:rsid w:val="00553FBC"/>
    <w:rsid w:val="007316CA"/>
    <w:rsid w:val="008D7476"/>
    <w:rsid w:val="00940891"/>
    <w:rsid w:val="009458B4"/>
    <w:rsid w:val="00B72A93"/>
    <w:rsid w:val="00B7601D"/>
    <w:rsid w:val="00B866FE"/>
    <w:rsid w:val="00BB2DD2"/>
    <w:rsid w:val="00C21442"/>
    <w:rsid w:val="00C255B4"/>
    <w:rsid w:val="00C579DF"/>
    <w:rsid w:val="00CB5CF6"/>
    <w:rsid w:val="00D43DD1"/>
    <w:rsid w:val="00D74988"/>
    <w:rsid w:val="00E209B6"/>
    <w:rsid w:val="00E735E8"/>
    <w:rsid w:val="00EB1288"/>
    <w:rsid w:val="00FA6BFE"/>
    <w:rsid w:val="00FE0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4FC"/>
  </w:style>
  <w:style w:type="paragraph" w:styleId="Heading1">
    <w:name w:val="heading 1"/>
    <w:basedOn w:val="Normal"/>
    <w:next w:val="Normal"/>
    <w:link w:val="Heading1Char"/>
    <w:uiPriority w:val="9"/>
    <w:qFormat/>
    <w:rsid w:val="008D7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4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4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7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4D3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4D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B4D3D"/>
    <w:pPr>
      <w:ind w:left="720"/>
      <w:contextualSpacing/>
    </w:pPr>
  </w:style>
  <w:style w:type="paragraph" w:styleId="BalloonText">
    <w:name w:val="Balloon Text"/>
    <w:basedOn w:val="Normal"/>
    <w:link w:val="BalloonTextChar"/>
    <w:uiPriority w:val="99"/>
    <w:semiHidden/>
    <w:unhideWhenUsed/>
    <w:rsid w:val="0001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6E"/>
    <w:rPr>
      <w:rFonts w:ascii="Tahoma" w:hAnsi="Tahoma" w:cs="Tahoma"/>
      <w:sz w:val="16"/>
      <w:szCs w:val="16"/>
    </w:rPr>
  </w:style>
  <w:style w:type="character" w:customStyle="1" w:styleId="Heading3Char">
    <w:name w:val="Heading 3 Char"/>
    <w:basedOn w:val="DefaultParagraphFont"/>
    <w:link w:val="Heading3"/>
    <w:uiPriority w:val="9"/>
    <w:rsid w:val="0017623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76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01D"/>
  </w:style>
  <w:style w:type="paragraph" w:styleId="Footer">
    <w:name w:val="footer"/>
    <w:basedOn w:val="Normal"/>
    <w:link w:val="FooterChar"/>
    <w:uiPriority w:val="99"/>
    <w:unhideWhenUsed/>
    <w:rsid w:val="00B76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0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8</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Bojanic</dc:creator>
  <cp:lastModifiedBy>Carla Sabotta</cp:lastModifiedBy>
  <cp:revision>21</cp:revision>
  <dcterms:created xsi:type="dcterms:W3CDTF">2008-07-31T07:37:00Z</dcterms:created>
  <dcterms:modified xsi:type="dcterms:W3CDTF">2008-08-06T22:13:00Z</dcterms:modified>
</cp:coreProperties>
</file>